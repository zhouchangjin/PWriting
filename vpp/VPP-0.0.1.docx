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kern w:val="0"/>
          <w:sz w:val="28"/>
          <w:szCs w:val="28"/>
        </w:rPr>
      </w:pPr>
      <w:r>
        <w:rPr>
          <w:rFonts w:ascii="Arial" w:hAnsi="Arial" w:cs="Arial"/>
          <w:kern w:val="0"/>
          <w:sz w:val="28"/>
          <w:szCs w:val="28"/>
        </w:rPr>
        <w:t xml:space="preserve">Planning of virtual power plant considering </w:t>
      </w:r>
      <w:bookmarkStart w:id="0" w:name="_Hlk502984076"/>
      <w:r>
        <w:rPr>
          <w:rFonts w:ascii="Arial" w:hAnsi="Arial" w:cs="Arial"/>
          <w:kern w:val="0"/>
          <w:sz w:val="28"/>
          <w:szCs w:val="28"/>
        </w:rPr>
        <w:t>dispatchable</w:t>
      </w:r>
      <w:bookmarkEnd w:id="0"/>
      <w:r>
        <w:rPr>
          <w:rFonts w:ascii="Arial" w:hAnsi="Arial" w:cs="Arial"/>
          <w:kern w:val="0"/>
          <w:sz w:val="28"/>
          <w:szCs w:val="28"/>
        </w:rPr>
        <w:t xml:space="preserve"> load under </w:t>
      </w:r>
      <w:r>
        <w:rPr>
          <w:rFonts w:ascii="Arial" w:hAnsi="Arial" w:cs="Arial"/>
          <w:kern w:val="0"/>
          <w:sz w:val="28"/>
          <w:szCs w:val="28"/>
          <w:highlight w:val="yellow"/>
        </w:rPr>
        <w:t>uncertainty</w:t>
      </w:r>
    </w:p>
    <w:p>
      <w:pPr>
        <w:rPr>
          <w:rFonts w:ascii="Arial" w:hAnsi="Arial" w:cs="Arial"/>
          <w:b/>
          <w:kern w:val="0"/>
        </w:rPr>
      </w:pPr>
      <w:r>
        <w:rPr>
          <w:rFonts w:ascii="Arial" w:hAnsi="Arial" w:cs="Arial" w:eastAsiaTheme="majorEastAsia"/>
          <w:b/>
          <w:bCs/>
          <w:caps/>
          <w:szCs w:val="21"/>
        </w:rPr>
        <w:t>ABSTRACT:</w:t>
      </w:r>
      <w:r>
        <w:rPr>
          <w:rFonts w:ascii="Arial" w:hAnsi="Arial" w:cs="Arial"/>
          <w:kern w:val="0"/>
          <w:sz w:val="18"/>
          <w:szCs w:val="18"/>
        </w:rPr>
        <w:t xml:space="preserve"> </w:t>
      </w:r>
      <w:bookmarkStart w:id="1" w:name="OLE_LINK3"/>
      <w:r>
        <w:rPr>
          <w:rFonts w:ascii="Arial" w:hAnsi="Arial" w:cs="Arial"/>
          <w:kern w:val="0"/>
          <w:sz w:val="18"/>
          <w:szCs w:val="18"/>
        </w:rPr>
        <w:t xml:space="preserve">Virtual power plants (VPP) are expected to be important components of the new intelligent energy. In this study, a </w:t>
      </w:r>
      <w:r>
        <w:rPr>
          <w:rFonts w:ascii="Arial" w:hAnsi="Arial" w:cs="Arial"/>
          <w:kern w:val="0"/>
          <w:sz w:val="18"/>
          <w:szCs w:val="18"/>
          <w:highlight w:val="yellow"/>
        </w:rPr>
        <w:t>two-stage stochastic</w:t>
      </w:r>
      <w:r>
        <w:rPr>
          <w:rFonts w:ascii="Arial" w:hAnsi="Arial" w:cs="Arial"/>
          <w:kern w:val="0"/>
          <w:sz w:val="18"/>
          <w:szCs w:val="18"/>
        </w:rPr>
        <w:t xml:space="preserve"> optimization model is developed for the planning electric power systems included VPP under uncertainty.The support vector regression technique is applied to the prediction of power demand. The prediction result is then used in the planning model peak load constraints.The model systematically reflects the complexity of the renewable energy management system and improves the applicability of the modeling process. The resulting solution provides the desired energy resource/service allocation plan with minimized system costs, maximized system reliability, and maximized energy security. And thus the trade-off between system costs and energy security will balance. The results show that the dispatchable load of the virtual power station can effectively alleviate the power generation pressure caused by the shortage of renewable energy due to weather and other factors. In detail, this study aims to provide: (a) adjustment or justification of the pattern of distribution of renewable energy resources and services in the context of Intelligent Energy; (b) decision support of local policies on energy use, economic development and energy structures under various energy supply and policy interventions; (c) analysis of the interaction between economic costs, system reliability and energy supply shortages.</w:t>
      </w:r>
      <w:bookmarkEnd w:id="1"/>
    </w:p>
    <w:p>
      <w:pPr>
        <w:autoSpaceDE w:val="0"/>
        <w:autoSpaceDN w:val="0"/>
        <w:adjustRightInd w:val="0"/>
        <w:spacing w:before="156" w:beforeLines="50" w:after="156" w:afterLines="50"/>
        <w:jc w:val="left"/>
        <w:rPr>
          <w:rFonts w:ascii="Arial" w:hAnsi="Arial" w:cs="Arial"/>
          <w:b/>
          <w:kern w:val="0"/>
          <w:highlight w:val="lightGray"/>
        </w:rPr>
      </w:pPr>
      <w:r>
        <w:rPr>
          <w:rFonts w:ascii="Arial" w:hAnsi="Arial" w:cs="Arial" w:eastAsiaTheme="majorEastAsia"/>
          <w:b/>
          <w:bCs/>
          <w:caps/>
          <w:szCs w:val="21"/>
        </w:rPr>
        <w:t xml:space="preserve">KEYWORDS: </w:t>
      </w:r>
      <w:r>
        <w:rPr>
          <w:rFonts w:ascii="Arial" w:hAnsi="Arial" w:eastAsia="AdvGulliv-R" w:cs="Arial"/>
          <w:kern w:val="0"/>
          <w:sz w:val="18"/>
          <w:szCs w:val="18"/>
        </w:rPr>
        <w:t>Virtual power plant, Uncertainty, Electric power systems, Interval, Support vector regression</w:t>
      </w:r>
    </w:p>
    <w:p>
      <w:pPr>
        <w:pStyle w:val="3"/>
        <w:numPr>
          <w:ilvl w:val="0"/>
          <w:numId w:val="1"/>
        </w:numPr>
        <w:spacing w:line="320" w:lineRule="exact"/>
        <w:rPr>
          <w:rFonts w:ascii="Arial" w:hAnsi="Arial" w:cs="Arial"/>
          <w:caps/>
          <w:sz w:val="24"/>
          <w:szCs w:val="24"/>
          <w:highlight w:val="lightGray"/>
        </w:rPr>
        <w:sectPr>
          <w:pgSz w:w="11906" w:h="16838"/>
          <w:pgMar w:top="720" w:right="720" w:bottom="720" w:left="720" w:header="851" w:footer="992" w:gutter="0"/>
          <w:cols w:space="425" w:num="1"/>
          <w:docGrid w:type="lines" w:linePitch="312" w:charSpace="0"/>
        </w:sectPr>
      </w:pPr>
    </w:p>
    <w:p>
      <w:pPr>
        <w:pStyle w:val="3"/>
        <w:numPr>
          <w:ilvl w:val="0"/>
          <w:numId w:val="1"/>
        </w:numPr>
        <w:spacing w:line="320" w:lineRule="exact"/>
        <w:rPr>
          <w:rFonts w:ascii="Arial" w:hAnsi="Arial" w:cs="Arial"/>
          <w:caps/>
          <w:sz w:val="24"/>
          <w:szCs w:val="24"/>
        </w:rPr>
      </w:pPr>
      <w:r>
        <w:rPr>
          <w:rFonts w:ascii="Arial" w:hAnsi="Arial" w:cs="Arial"/>
          <w:caps/>
          <w:sz w:val="24"/>
          <w:szCs w:val="24"/>
        </w:rPr>
        <w:t>Introduction</w:t>
      </w:r>
    </w:p>
    <w:p>
      <w:pPr>
        <w:rPr>
          <w:rFonts w:ascii="Arial" w:hAnsi="Arial" w:cs="Arial"/>
          <w:color w:val="FF0000"/>
        </w:rPr>
      </w:pPr>
      <w:bookmarkStart w:id="2" w:name="OLE_LINK1"/>
      <w:r>
        <w:rPr>
          <w:rFonts w:ascii="Arial" w:hAnsi="Arial" w:cs="Arial"/>
        </w:rPr>
        <w:t xml:space="preserve">China is the world's largest consumer of energy and electricity. The overall power supply is abundant in China. </w:t>
      </w:r>
      <w:del w:id="0" w:author="Administrator" w:date="2018-03-29T21:59:37Z">
        <w:r>
          <w:rPr>
            <w:rFonts w:ascii="Arial" w:hAnsi="Arial" w:cs="Arial"/>
            <w:lang w:val="en-US"/>
          </w:rPr>
          <w:delText>However</w:delText>
        </w:r>
      </w:del>
      <w:ins w:id="1" w:author="Administrator" w:date="2018-03-29T21:59:37Z">
        <w:r>
          <w:rPr>
            <w:rFonts w:hint="eastAsia" w:ascii="Arial" w:hAnsi="Arial" w:eastAsia="宋体" w:cs="Arial"/>
            <w:lang w:val="en-US" w:eastAsia="zh-CN"/>
          </w:rPr>
          <w:t>N</w:t>
        </w:r>
      </w:ins>
      <w:ins w:id="2" w:author="Administrator" w:date="2018-03-29T21:59:40Z">
        <w:r>
          <w:rPr>
            <w:rFonts w:hint="eastAsia" w:ascii="Arial" w:hAnsi="Arial" w:eastAsia="宋体" w:cs="Arial"/>
            <w:lang w:val="en-US" w:eastAsia="zh-CN"/>
          </w:rPr>
          <w:t>eve</w:t>
        </w:r>
      </w:ins>
      <w:ins w:id="3" w:author="Administrator" w:date="2018-03-29T21:59:41Z">
        <w:r>
          <w:rPr>
            <w:rFonts w:hint="eastAsia" w:ascii="Arial" w:hAnsi="Arial" w:eastAsia="宋体" w:cs="Arial"/>
            <w:lang w:val="en-US" w:eastAsia="zh-CN"/>
          </w:rPr>
          <w:t>r</w:t>
        </w:r>
      </w:ins>
      <w:ins w:id="4" w:author="Administrator" w:date="2018-03-29T21:59:42Z">
        <w:r>
          <w:rPr>
            <w:rFonts w:hint="eastAsia" w:ascii="Arial" w:hAnsi="Arial" w:eastAsia="宋体" w:cs="Arial"/>
            <w:lang w:val="en-US" w:eastAsia="zh-CN"/>
          </w:rPr>
          <w:t>the</w:t>
        </w:r>
      </w:ins>
      <w:ins w:id="5" w:author="Administrator" w:date="2018-03-29T21:59:43Z">
        <w:r>
          <w:rPr>
            <w:rFonts w:hint="eastAsia" w:ascii="Arial" w:hAnsi="Arial" w:eastAsia="宋体" w:cs="Arial"/>
            <w:lang w:val="en-US" w:eastAsia="zh-CN"/>
          </w:rPr>
          <w:t>le</w:t>
        </w:r>
      </w:ins>
      <w:ins w:id="6" w:author="Administrator" w:date="2018-03-29T21:59:44Z">
        <w:r>
          <w:rPr>
            <w:rFonts w:hint="eastAsia" w:ascii="Arial" w:hAnsi="Arial" w:eastAsia="宋体" w:cs="Arial"/>
            <w:lang w:val="en-US" w:eastAsia="zh-CN"/>
          </w:rPr>
          <w:t>ss</w:t>
        </w:r>
      </w:ins>
      <w:r>
        <w:rPr>
          <w:rFonts w:ascii="Arial" w:hAnsi="Arial" w:cs="Arial"/>
        </w:rPr>
        <w:t>, due to uneven development, the electricity shortage still exists in some areas during the peak period of electricity consumption [1]</w:t>
      </w:r>
      <w:ins w:id="7" w:author="Administrator" w:date="2018-03-29T22:00:07Z">
        <w:r>
          <w:rPr>
            <w:rFonts w:hint="eastAsia" w:ascii="Arial" w:hAnsi="Arial" w:eastAsia="宋体" w:cs="Arial"/>
            <w:lang w:val="en-US" w:eastAsia="zh-CN"/>
          </w:rPr>
          <w:t>,</w:t>
        </w:r>
      </w:ins>
      <w:del w:id="8" w:author="Administrator" w:date="2018-03-29T22:00:06Z">
        <w:r>
          <w:rPr>
            <w:rFonts w:ascii="Arial" w:hAnsi="Arial" w:cs="Arial"/>
          </w:rPr>
          <w:delText>.</w:delText>
        </w:r>
      </w:del>
      <w:r>
        <w:rPr>
          <w:rFonts w:ascii="Arial" w:hAnsi="Arial" w:cs="Arial"/>
        </w:rPr>
        <w:t xml:space="preserve"> </w:t>
      </w:r>
      <w:ins w:id="9" w:author="Administrator" w:date="2018-03-29T22:00:23Z">
        <w:r>
          <w:rPr>
            <w:rFonts w:hint="eastAsia" w:ascii="Arial" w:hAnsi="Arial" w:eastAsia="宋体" w:cs="Arial"/>
            <w:lang w:val="en-US" w:eastAsia="zh-CN"/>
          </w:rPr>
          <w:t>wh</w:t>
        </w:r>
      </w:ins>
      <w:ins w:id="10" w:author="Administrator" w:date="2018-03-29T22:00:24Z">
        <w:r>
          <w:rPr>
            <w:rFonts w:hint="eastAsia" w:ascii="Arial" w:hAnsi="Arial" w:eastAsia="宋体" w:cs="Arial"/>
            <w:lang w:val="en-US" w:eastAsia="zh-CN"/>
          </w:rPr>
          <w:t>ereas</w:t>
        </w:r>
      </w:ins>
      <w:del w:id="11" w:author="Administrator" w:date="2018-03-29T22:00:22Z">
        <w:r>
          <w:rPr>
            <w:rFonts w:ascii="Arial" w:hAnsi="Arial" w:cs="Arial"/>
          </w:rPr>
          <w:delText>Howe</w:delText>
        </w:r>
      </w:del>
      <w:del w:id="12" w:author="Administrator" w:date="2018-03-29T22:00:21Z">
        <w:r>
          <w:rPr>
            <w:rFonts w:ascii="Arial" w:hAnsi="Arial" w:cs="Arial"/>
          </w:rPr>
          <w:delText>ver</w:delText>
        </w:r>
      </w:del>
      <w:del w:id="13" w:author="Administrator" w:date="2018-03-29T22:00:20Z">
        <w:r>
          <w:rPr>
            <w:rFonts w:ascii="Arial" w:hAnsi="Arial" w:cs="Arial"/>
          </w:rPr>
          <w:delText>,</w:delText>
        </w:r>
      </w:del>
      <w:r>
        <w:rPr>
          <w:rFonts w:ascii="Arial" w:hAnsi="Arial" w:cs="Arial"/>
        </w:rPr>
        <w:t xml:space="preserve"> some capacity is idle at the low-load period in these areas.</w:t>
      </w:r>
      <w:bookmarkEnd w:id="2"/>
      <w:r>
        <w:rPr>
          <w:rFonts w:ascii="Arial" w:hAnsi="Arial" w:cs="Arial"/>
        </w:rPr>
        <w:t xml:space="preserve"> This phenomenon not only increases the power costs and pollution emissions in the peak-period but also caused the resource waste in the low-load period.</w:t>
      </w:r>
      <w:r>
        <w:t xml:space="preserve"> </w:t>
      </w:r>
      <w:r>
        <w:rPr>
          <w:rFonts w:ascii="Arial" w:hAnsi="Arial" w:cs="Arial"/>
        </w:rPr>
        <w:t>On the other hand, China's government is actively adjusting the structure of energy, optimizing the power production structure and further improving the proportion of non-fossil energy generation.</w:t>
      </w:r>
      <w:r>
        <w:t xml:space="preserve"> </w:t>
      </w:r>
      <w:r>
        <w:rPr>
          <w:rFonts w:ascii="Arial" w:hAnsi="Arial" w:cs="Arial"/>
        </w:rPr>
        <w:t>The installed power generation capacities of hydro, wind and solar in China rank the first around the world [2].</w:t>
      </w:r>
      <w:r>
        <w:t xml:space="preserve"> </w:t>
      </w:r>
      <w:r>
        <w:rPr>
          <w:rFonts w:ascii="Arial" w:hAnsi="Arial" w:cs="Arial"/>
        </w:rPr>
        <w:t xml:space="preserve">The intermittent and unpredictable nature of clean energy generation, such as wind power and photovoltaic power generation, increases the cost and risk of renewable energy grid-connected. How to improve the stability of renewable energy grid-connected? How to deal with the problems of energy shortage, environmental pollution? How to adjust the user's power consumption, reduce the peak and valley difference, and ensure the safe and stable supply of electricity for the power system? Solve those urgent problems are vital for China and the world to move forward with a clean, efficient, safe and sustainable energy development. Under the above background, VPP is proposed as a new technology for smart energy in the power market. VPP refers to heterogeneous power plants, which usually include heterogeneous distributed energy </w:t>
      </w:r>
      <w:ins w:id="14" w:author="Administrator" w:date="2018-03-29T21:47:33Z">
        <w:r>
          <w:rPr>
            <w:rFonts w:hint="eastAsia" w:ascii="Arial" w:hAnsi="Arial" w:eastAsia="宋体" w:cs="Arial"/>
            <w:lang w:val="en-US" w:eastAsia="zh-CN"/>
          </w:rPr>
          <w:t>res</w:t>
        </w:r>
      </w:ins>
      <w:ins w:id="15" w:author="Administrator" w:date="2018-03-29T21:47:34Z">
        <w:r>
          <w:rPr>
            <w:rFonts w:hint="eastAsia" w:ascii="Arial" w:hAnsi="Arial" w:eastAsia="宋体" w:cs="Arial"/>
            <w:lang w:val="en-US" w:eastAsia="zh-CN"/>
          </w:rPr>
          <w:t>ources</w:t>
        </w:r>
      </w:ins>
      <w:ins w:id="16" w:author="01" w:date="2018-04-01T16:20:34Z">
        <w:r>
          <w:rPr>
            <w:rFonts w:hint="default" w:ascii="Arial" w:hAnsi="Arial" w:eastAsia="宋体" w:cs="Arial"/>
            <w:lang w:val="en-US" w:eastAsia="zh-CN"/>
          </w:rPr>
          <w:t xml:space="preserve"> </w:t>
        </w:r>
      </w:ins>
      <w:r>
        <w:rPr>
          <w:rFonts w:ascii="Arial" w:hAnsi="Arial" w:cs="Arial"/>
        </w:rPr>
        <w:t>(DERs), traditional fossil</w:t>
      </w:r>
      <w:ins w:id="17" w:author="01" w:date="2018-04-01T16:18:55Z">
        <w:r>
          <w:rPr>
            <w:rFonts w:ascii="Arial" w:hAnsi="Arial" w:cs="Arial"/>
            <w:lang w:val="en-US"/>
          </w:rPr>
          <w:t xml:space="preserve"> </w:t>
        </w:r>
      </w:ins>
      <w:del w:id="18" w:author="01" w:date="2018-04-01T16:18:53Z">
        <w:r>
          <w:rPr>
            <w:rFonts w:ascii="Arial" w:hAnsi="Arial" w:cs="Arial"/>
          </w:rPr>
          <w:delText> </w:delText>
        </w:r>
      </w:del>
      <w:r>
        <w:rPr>
          <w:rFonts w:ascii="Arial" w:hAnsi="Arial" w:cs="Arial"/>
        </w:rPr>
        <w:t>fuel</w:t>
      </w:r>
      <w:ins w:id="19" w:author="01" w:date="2018-04-01T16:19:01Z">
        <w:r>
          <w:rPr>
            <w:rFonts w:ascii="Arial" w:hAnsi="Arial" w:cs="Arial"/>
            <w:lang w:val="en-US"/>
          </w:rPr>
          <w:t xml:space="preserve"> </w:t>
        </w:r>
      </w:ins>
      <w:del w:id="20" w:author="01" w:date="2018-04-01T16:18:59Z">
        <w:r>
          <w:rPr>
            <w:rFonts w:ascii="Arial" w:hAnsi="Arial" w:cs="Arial"/>
          </w:rPr>
          <w:delText> </w:delText>
        </w:r>
      </w:del>
      <w:r>
        <w:rPr>
          <w:rFonts w:ascii="Arial" w:hAnsi="Arial" w:cs="Arial"/>
        </w:rPr>
        <w:t>power</w:t>
      </w:r>
      <w:ins w:id="21" w:author="01" w:date="2018-04-01T16:19:04Z">
        <w:r>
          <w:rPr>
            <w:rFonts w:ascii="Arial" w:hAnsi="Arial" w:cs="Arial"/>
            <w:lang w:val="en-US"/>
          </w:rPr>
          <w:t xml:space="preserve"> </w:t>
        </w:r>
      </w:ins>
      <w:del w:id="22" w:author="01" w:date="2018-04-01T16:19:03Z">
        <w:r>
          <w:rPr>
            <w:rFonts w:ascii="Arial" w:hAnsi="Arial" w:cs="Arial"/>
          </w:rPr>
          <w:delText xml:space="preserve"> </w:delText>
        </w:r>
      </w:del>
      <w:r>
        <w:rPr>
          <w:rFonts w:ascii="Arial" w:hAnsi="Arial" w:cs="Arial"/>
        </w:rPr>
        <w:t>plants, energy storage facilities and dispatchable loads.</w:t>
      </w:r>
      <w:r>
        <w:rPr>
          <w:rFonts w:ascii="Arial" w:hAnsi="Arial" w:cs="Arial"/>
          <w:color w:val="555555"/>
          <w:sz w:val="20"/>
          <w:szCs w:val="20"/>
          <w:shd w:val="clear" w:color="auto" w:fill="FFFFFF"/>
        </w:rPr>
        <w:t xml:space="preserve"> </w:t>
      </w:r>
      <w:r>
        <w:rPr>
          <w:rFonts w:ascii="Arial" w:hAnsi="Arial" w:cs="Arial"/>
        </w:rPr>
        <w:t xml:space="preserve">As shown in Figure 1. According to the characteristic of the service region, its concrete composing form is various. The VPP can effectively integrate, aggregate and manage traditional and renewable energy power plants, including distributed generators, energy storage systems and </w:t>
      </w:r>
      <w:del w:id="23" w:author="Administrator" w:date="2018-03-29T22:04:59Z">
        <w:r>
          <w:rPr>
            <w:rFonts w:ascii="Arial" w:hAnsi="Arial" w:cs="Arial"/>
            <w:lang w:val="en-US"/>
          </w:rPr>
          <w:delText>controllable</w:delText>
        </w:r>
      </w:del>
      <w:ins w:id="24" w:author="Administrator" w:date="2018-03-29T22:04:59Z">
        <w:r>
          <w:rPr>
            <w:rFonts w:hint="eastAsia" w:ascii="Arial" w:hAnsi="Arial" w:eastAsia="宋体" w:cs="Arial"/>
            <w:lang w:val="en-US" w:eastAsia="zh-CN"/>
          </w:rPr>
          <w:t>d</w:t>
        </w:r>
      </w:ins>
      <w:ins w:id="25" w:author="Administrator" w:date="2018-03-29T22:05:00Z">
        <w:r>
          <w:rPr>
            <w:rFonts w:hint="eastAsia" w:ascii="Arial" w:hAnsi="Arial" w:eastAsia="宋体" w:cs="Arial"/>
            <w:lang w:val="en-US" w:eastAsia="zh-CN"/>
          </w:rPr>
          <w:t>ispa</w:t>
        </w:r>
      </w:ins>
      <w:ins w:id="26" w:author="Administrator" w:date="2018-03-29T22:05:01Z">
        <w:r>
          <w:rPr>
            <w:rFonts w:hint="eastAsia" w:ascii="Arial" w:hAnsi="Arial" w:eastAsia="宋体" w:cs="Arial"/>
            <w:lang w:val="en-US" w:eastAsia="zh-CN"/>
          </w:rPr>
          <w:t>cha</w:t>
        </w:r>
      </w:ins>
      <w:ins w:id="27" w:author="Administrator" w:date="2018-03-29T22:05:02Z">
        <w:r>
          <w:rPr>
            <w:rFonts w:hint="eastAsia" w:ascii="Arial" w:hAnsi="Arial" w:eastAsia="宋体" w:cs="Arial"/>
            <w:lang w:val="en-US" w:eastAsia="zh-CN"/>
          </w:rPr>
          <w:t>ble</w:t>
        </w:r>
      </w:ins>
      <w:r>
        <w:rPr>
          <w:rFonts w:ascii="Arial" w:hAnsi="Arial" w:cs="Arial"/>
        </w:rPr>
        <w:t xml:space="preserve"> loads </w:t>
      </w:r>
      <w:r>
        <w:rPr>
          <w:rFonts w:ascii="Arial" w:hAnsi="Arial" w:cs="Arial"/>
          <w:color w:val="FF0000"/>
        </w:rPr>
        <w:t>[3]</w:t>
      </w:r>
      <w:r>
        <w:rPr>
          <w:rFonts w:ascii="Arial" w:hAnsi="Arial" w:cs="Arial"/>
          <w:b/>
          <w:color w:val="FF0000"/>
        </w:rPr>
        <w:t>,</w:t>
      </w:r>
      <w:r>
        <w:rPr>
          <w:rFonts w:ascii="Arial" w:hAnsi="Arial" w:cs="Arial"/>
        </w:rPr>
        <w:t xml:space="preserve"> in order to increase the power generating, reduce the instability of wind and solar power generation, shave peak load to cope with power shortage during rush hour.</w:t>
      </w:r>
    </w:p>
    <w:p>
      <w:pPr>
        <w:rPr>
          <w:rFonts w:ascii="Arial" w:hAnsi="Arial" w:cs="Arial"/>
        </w:rPr>
      </w:pPr>
      <w:r>
        <w:rPr>
          <w:rFonts w:ascii="Arial" w:hAnsi="Arial" w:cs="Arial"/>
        </w:rPr>
        <mc:AlternateContent>
          <mc:Choice Requires="wpg">
            <w:drawing>
              <wp:anchor distT="0" distB="0" distL="114300" distR="114300" simplePos="0" relativeHeight="251689984" behindDoc="0" locked="0" layoutInCell="1" allowOverlap="1">
                <wp:simplePos x="0" y="0"/>
                <wp:positionH relativeFrom="margin">
                  <wp:posOffset>3459480</wp:posOffset>
                </wp:positionH>
                <wp:positionV relativeFrom="paragraph">
                  <wp:posOffset>177800</wp:posOffset>
                </wp:positionV>
                <wp:extent cx="3148330" cy="2587625"/>
                <wp:effectExtent l="0" t="0" r="0" b="22225"/>
                <wp:wrapSquare wrapText="bothSides"/>
                <wp:docPr id="318" name="组合 318"/>
                <wp:cNvGraphicFramePr/>
                <a:graphic xmlns:a="http://schemas.openxmlformats.org/drawingml/2006/main">
                  <a:graphicData uri="http://schemas.microsoft.com/office/word/2010/wordprocessingGroup">
                    <wpg:wgp>
                      <wpg:cNvGrpSpPr/>
                      <wpg:grpSpPr>
                        <a:xfrm>
                          <a:off x="0" y="0"/>
                          <a:ext cx="3148330" cy="2587625"/>
                          <a:chOff x="0" y="0"/>
                          <a:chExt cx="3148330" cy="2587625"/>
                        </a:xfrm>
                      </wpg:grpSpPr>
                      <wpg:grpSp>
                        <wpg:cNvPr id="319" name="组合 319"/>
                        <wpg:cNvGrpSpPr/>
                        <wpg:grpSpPr>
                          <a:xfrm>
                            <a:off x="0" y="0"/>
                            <a:ext cx="3148330" cy="2587625"/>
                            <a:chOff x="0" y="-38793"/>
                            <a:chExt cx="4544711" cy="2966143"/>
                          </a:xfrm>
                        </wpg:grpSpPr>
                        <wpg:grpSp>
                          <wpg:cNvPr id="320" name="组合 320"/>
                          <wpg:cNvGrpSpPr/>
                          <wpg:grpSpPr>
                            <a:xfrm>
                              <a:off x="0" y="-38793"/>
                              <a:ext cx="4544711" cy="2966143"/>
                              <a:chOff x="0" y="-38793"/>
                              <a:chExt cx="4544711" cy="2966143"/>
                            </a:xfrm>
                          </wpg:grpSpPr>
                          <wpg:grpSp>
                            <wpg:cNvPr id="321" name="组合 321"/>
                            <wpg:cNvGrpSpPr/>
                            <wpg:grpSpPr>
                              <a:xfrm>
                                <a:off x="0" y="-38793"/>
                                <a:ext cx="4544711" cy="2966143"/>
                                <a:chOff x="0" y="101790"/>
                                <a:chExt cx="3679967" cy="2995740"/>
                              </a:xfrm>
                            </wpg:grpSpPr>
                            <wpg:grpSp>
                              <wpg:cNvPr id="322" name="组合 322"/>
                              <wpg:cNvGrpSpPr/>
                              <wpg:grpSpPr>
                                <a:xfrm>
                                  <a:off x="0" y="101790"/>
                                  <a:ext cx="3679967" cy="2995740"/>
                                  <a:chOff x="0" y="101790"/>
                                  <a:chExt cx="3679967" cy="2995740"/>
                                </a:xfrm>
                              </wpg:grpSpPr>
                              <pic:pic xmlns:pic="http://schemas.openxmlformats.org/drawingml/2006/picture">
                                <pic:nvPicPr>
                                  <pic:cNvPr id="323" name="图片 323" descr="C:\Users\zcy\Desktop\图片\66e95676e40594f24735437d1b046967.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3009900" y="1409700"/>
                                    <a:ext cx="571500" cy="654050"/>
                                  </a:xfrm>
                                  <a:prstGeom prst="rect">
                                    <a:avLst/>
                                  </a:prstGeom>
                                  <a:noFill/>
                                  <a:ln>
                                    <a:noFill/>
                                  </a:ln>
                                </pic:spPr>
                              </pic:pic>
                              <wpg:grpSp>
                                <wpg:cNvPr id="324" name="组合 324"/>
                                <wpg:cNvGrpSpPr/>
                                <wpg:grpSpPr>
                                  <a:xfrm>
                                    <a:off x="0" y="101790"/>
                                    <a:ext cx="3679967" cy="2995740"/>
                                    <a:chOff x="0" y="101790"/>
                                    <a:chExt cx="3679967" cy="2995740"/>
                                  </a:xfrm>
                                </wpg:grpSpPr>
                                <wpg:grpSp>
                                  <wpg:cNvPr id="325" name="组合 325"/>
                                  <wpg:cNvGrpSpPr/>
                                  <wpg:grpSpPr>
                                    <a:xfrm>
                                      <a:off x="0" y="101790"/>
                                      <a:ext cx="3679967" cy="2995740"/>
                                      <a:chOff x="0" y="101790"/>
                                      <a:chExt cx="3679967" cy="2995740"/>
                                    </a:xfrm>
                                  </wpg:grpSpPr>
                                  <wps:wsp>
                                    <wps:cNvPr id="326" name="矩形: 剪去对角 326"/>
                                    <wps:cNvSpPr/>
                                    <wps:spPr>
                                      <a:xfrm>
                                        <a:off x="0" y="323850"/>
                                        <a:ext cx="2981325" cy="2773680"/>
                                      </a:xfrm>
                                      <a:prstGeom prst="snip2DiagRect">
                                        <a:avLst>
                                          <a:gd name="adj1" fmla="val 27473"/>
                                          <a:gd name="adj2" fmla="val 27912"/>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27" name="组合 327"/>
                                    <wpg:cNvGrpSpPr/>
                                    <wpg:grpSpPr>
                                      <a:xfrm>
                                        <a:off x="152400" y="101790"/>
                                        <a:ext cx="3527567" cy="2989626"/>
                                        <a:chOff x="0" y="101790"/>
                                        <a:chExt cx="3527567" cy="2989626"/>
                                      </a:xfrm>
                                    </wpg:grpSpPr>
                                    <wpg:grpSp>
                                      <wpg:cNvPr id="328" name="组合 328"/>
                                      <wpg:cNvGrpSpPr/>
                                      <wpg:grpSpPr>
                                        <a:xfrm>
                                          <a:off x="0" y="101790"/>
                                          <a:ext cx="3415185" cy="2989626"/>
                                          <a:chOff x="0" y="8445"/>
                                          <a:chExt cx="3415185" cy="2989626"/>
                                        </a:xfrm>
                                      </wpg:grpSpPr>
                                      <wps:wsp>
                                        <wps:cNvPr id="329" name="直接连接符 329"/>
                                        <wps:cNvCnPr/>
                                        <wps:spPr>
                                          <a:xfrm>
                                            <a:off x="2028825" y="1857375"/>
                                            <a:ext cx="114300" cy="200025"/>
                                          </a:xfrm>
                                          <a:prstGeom prst="line">
                                            <a:avLst/>
                                          </a:prstGeom>
                                          <a:ln w="22225">
                                            <a:prstDash val="dash"/>
                                          </a:ln>
                                        </wps:spPr>
                                        <wps:style>
                                          <a:lnRef idx="1">
                                            <a:schemeClr val="accent1"/>
                                          </a:lnRef>
                                          <a:fillRef idx="0">
                                            <a:schemeClr val="accent1"/>
                                          </a:fillRef>
                                          <a:effectRef idx="0">
                                            <a:schemeClr val="accent1"/>
                                          </a:effectRef>
                                          <a:fontRef idx="minor">
                                            <a:schemeClr val="tx1"/>
                                          </a:fontRef>
                                        </wps:style>
                                        <wps:bodyPr/>
                                      </wps:wsp>
                                      <wpg:grpSp>
                                        <wpg:cNvPr id="330" name="组合 330"/>
                                        <wpg:cNvGrpSpPr/>
                                        <wpg:grpSpPr>
                                          <a:xfrm>
                                            <a:off x="0" y="8445"/>
                                            <a:ext cx="3415185" cy="2989626"/>
                                            <a:chOff x="0" y="8445"/>
                                            <a:chExt cx="3415185" cy="2989626"/>
                                          </a:xfrm>
                                        </wpg:grpSpPr>
                                        <pic:pic xmlns:pic="http://schemas.openxmlformats.org/drawingml/2006/picture">
                                          <pic:nvPicPr>
                                            <pic:cNvPr id="331" name="图片 331" descr="C:\Users\zcy\Desktop\图片\wireless-signal-1119306_960_720.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rot="7537202">
                                              <a:off x="533400" y="904875"/>
                                              <a:ext cx="194310" cy="133350"/>
                                            </a:xfrm>
                                            <a:prstGeom prst="rect">
                                              <a:avLst/>
                                            </a:prstGeom>
                                            <a:noFill/>
                                            <a:ln>
                                              <a:noFill/>
                                            </a:ln>
                                          </pic:spPr>
                                        </pic:pic>
                                        <wpg:grpSp>
                                          <wpg:cNvPr id="332" name="组合 332"/>
                                          <wpg:cNvGrpSpPr/>
                                          <wpg:grpSpPr>
                                            <a:xfrm>
                                              <a:off x="0" y="8445"/>
                                              <a:ext cx="3415185" cy="2989626"/>
                                              <a:chOff x="0" y="8445"/>
                                              <a:chExt cx="3415185" cy="2989626"/>
                                            </a:xfrm>
                                          </wpg:grpSpPr>
                                          <wpg:grpSp>
                                            <wpg:cNvPr id="333" name="组合 333"/>
                                            <wpg:cNvGrpSpPr/>
                                            <wpg:grpSpPr>
                                              <a:xfrm>
                                                <a:off x="0" y="8445"/>
                                                <a:ext cx="3415185" cy="2989626"/>
                                                <a:chOff x="0" y="8445"/>
                                                <a:chExt cx="3415185" cy="2989626"/>
                                              </a:xfrm>
                                            </wpg:grpSpPr>
                                            <pic:pic xmlns:pic="http://schemas.openxmlformats.org/drawingml/2006/picture">
                                              <pic:nvPicPr>
                                                <pic:cNvPr id="334" name="图片 334" descr="C:\Users\zcy\Desktop\图片\cloud-computing-1924338_960_720.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2415060" y="8445"/>
                                                  <a:ext cx="1000125" cy="693420"/>
                                                </a:xfrm>
                                                <a:prstGeom prst="rect">
                                                  <a:avLst/>
                                                </a:prstGeom>
                                                <a:noFill/>
                                                <a:ln>
                                                  <a:noFill/>
                                                </a:ln>
                                              </pic:spPr>
                                            </pic:pic>
                                            <wps:wsp>
                                              <wps:cNvPr id="335" name="矩形: 圆角 335"/>
                                              <wps:cNvSpPr/>
                                              <wps:spPr>
                                                <a:xfrm>
                                                  <a:off x="781050" y="1066800"/>
                                                  <a:ext cx="1323975" cy="828675"/>
                                                </a:xfrm>
                                                <a:prstGeom prst="roundRect">
                                                  <a:avLst/>
                                                </a:prstGeom>
                                                <a:solidFill>
                                                  <a:schemeClr val="accent2">
                                                    <a:lumMod val="40000"/>
                                                    <a:lumOff val="60000"/>
                                                  </a:schemeClr>
                                                </a:solidFill>
                                                <a:ln>
                                                  <a:solidFill>
                                                    <a:schemeClr val="accent2">
                                                      <a:lumMod val="40000"/>
                                                      <a:lumOff val="60000"/>
                                                    </a:schemeClr>
                                                  </a:solidFill>
                                                </a:ln>
                                                <a:effectLst>
                                                  <a:outerShdw blurRad="50800" dist="38100" dir="5400000" algn="t" rotWithShape="0">
                                                    <a:schemeClr val="bg1">
                                                      <a:lumMod val="50000"/>
                                                      <a:alpha val="40000"/>
                                                    </a:schemeClr>
                                                  </a:outerShdw>
                                                  <a:softEdge rad="0"/>
                                                </a:effectLst>
                                                <a:scene3d>
                                                  <a:camera prst="orthographicFront"/>
                                                  <a:lightRig rig="threePt" dir="t"/>
                                                </a:scene3d>
                                                <a:sp3d prstMaterial="powder">
                                                  <a:bevelT/>
                                                </a:sp3d>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36" name="图片 336" descr="C:\Users\zcy\Desktop\图片\flat-2126876_960_720.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1101090" y="1214172"/>
                                                  <a:ext cx="571500" cy="561975"/>
                                                </a:xfrm>
                                                <a:prstGeom prst="rect">
                                                  <a:avLst/>
                                                </a:prstGeom>
                                                <a:noFill/>
                                                <a:ln>
                                                  <a:noFill/>
                                                </a:ln>
                                              </pic:spPr>
                                            </pic:pic>
                                            <wpg:grpSp>
                                              <wpg:cNvPr id="337" name="组合 337"/>
                                              <wpg:cNvGrpSpPr/>
                                              <wpg:grpSpPr>
                                                <a:xfrm>
                                                  <a:off x="117763" y="1609725"/>
                                                  <a:ext cx="1095087" cy="1388346"/>
                                                  <a:chOff x="117792" y="0"/>
                                                  <a:chExt cx="1095375" cy="1388776"/>
                                                </a:xfrm>
                                              </wpg:grpSpPr>
                                              <wpg:grpSp>
                                                <wpg:cNvPr id="338" name="组合 338"/>
                                                <wpg:cNvGrpSpPr/>
                                                <wpg:grpSpPr>
                                                  <a:xfrm>
                                                    <a:off x="117792" y="0"/>
                                                    <a:ext cx="533400" cy="570767"/>
                                                    <a:chOff x="0" y="0"/>
                                                    <a:chExt cx="533400" cy="570767"/>
                                                  </a:xfrm>
                                                </wpg:grpSpPr>
                                                <wps:wsp>
                                                  <wps:cNvPr id="339" name="椭圆 339"/>
                                                  <wps:cNvSpPr/>
                                                  <wps:spPr>
                                                    <a:xfrm>
                                                      <a:off x="0" y="219075"/>
                                                      <a:ext cx="533400" cy="351692"/>
                                                    </a:xfrm>
                                                    <a:prstGeom prst="ellipse">
                                                      <a:avLst/>
                                                    </a:prstGeom>
                                                    <a:solidFill>
                                                      <a:srgbClr val="CC0066">
                                                        <a:alpha val="46000"/>
                                                      </a:srgbClr>
                                                    </a:solidFill>
                                                    <a:ln>
                                                      <a:solidFill>
                                                        <a:schemeClr val="bg1">
                                                          <a:lumMod val="75000"/>
                                                        </a:schemeClr>
                                                      </a:solidFill>
                                                    </a:ln>
                                                    <a:effectLst>
                                                      <a:outerShdw blurRad="50800" dist="38100" dir="5400000" algn="t" rotWithShape="0">
                                                        <a:prstClr val="black">
                                                          <a:alpha val="40000"/>
                                                        </a:prstClr>
                                                      </a:outerShdw>
                                                      <a:reflection endPos="0" dist="50800" dir="5400000" sy="-100000" algn="bl" rotWithShape="0"/>
                                                    </a:effectLst>
                                                    <a:scene3d>
                                                      <a:camera prst="orthographicFront"/>
                                                      <a:lightRig rig="threePt" dir="t"/>
                                                    </a:scene3d>
                                                    <a:sp3d contourW="12700">
                                                      <a:bevelT/>
                                                      <a:contourClr>
                                                        <a:schemeClr val="accent2">
                                                          <a:lumMod val="75000"/>
                                                        </a:schemeClr>
                                                      </a:contourClr>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40" name="图片 340" descr="C:\Users\zcy\Desktop\图片\elevator-48615_960_720.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47625" y="0"/>
                                                      <a:ext cx="447040" cy="496570"/>
                                                    </a:xfrm>
                                                    <a:prstGeom prst="rect">
                                                      <a:avLst/>
                                                    </a:prstGeom>
                                                    <a:noFill/>
                                                    <a:ln>
                                                      <a:noFill/>
                                                    </a:ln>
                                                  </pic:spPr>
                                                </pic:pic>
                                              </wpg:grpSp>
                                              <wpg:grpSp>
                                                <wpg:cNvPr id="341" name="组合 341"/>
                                                <wpg:cNvGrpSpPr/>
                                                <wpg:grpSpPr>
                                                  <a:xfrm>
                                                    <a:off x="679767" y="495300"/>
                                                    <a:ext cx="533400" cy="436880"/>
                                                    <a:chOff x="0" y="0"/>
                                                    <a:chExt cx="533400" cy="437417"/>
                                                  </a:xfrm>
                                                </wpg:grpSpPr>
                                                <wps:wsp>
                                                  <wps:cNvPr id="342" name="椭圆 342"/>
                                                  <wps:cNvSpPr/>
                                                  <wps:spPr>
                                                    <a:xfrm>
                                                      <a:off x="0" y="85725"/>
                                                      <a:ext cx="533400" cy="351692"/>
                                                    </a:xfrm>
                                                    <a:prstGeom prst="ellipse">
                                                      <a:avLst/>
                                                    </a:prstGeom>
                                                    <a:solidFill>
                                                      <a:srgbClr val="CC0066">
                                                        <a:alpha val="46000"/>
                                                      </a:srgbClr>
                                                    </a:solidFill>
                                                    <a:ln>
                                                      <a:solidFill>
                                                        <a:schemeClr val="bg1">
                                                          <a:lumMod val="75000"/>
                                                        </a:schemeClr>
                                                      </a:solidFill>
                                                    </a:ln>
                                                    <a:effectLst>
                                                      <a:outerShdw blurRad="50800" dist="38100" dir="5400000" algn="t" rotWithShape="0">
                                                        <a:prstClr val="black">
                                                          <a:alpha val="40000"/>
                                                        </a:prstClr>
                                                      </a:outerShdw>
                                                      <a:reflection endPos="0" dist="50800" dir="5400000" sy="-100000" algn="bl" rotWithShape="0"/>
                                                    </a:effectLst>
                                                    <a:scene3d>
                                                      <a:camera prst="orthographicFront"/>
                                                      <a:lightRig rig="threePt" dir="t"/>
                                                    </a:scene3d>
                                                    <a:sp3d contourW="12700">
                                                      <a:bevelT/>
                                                      <a:contourClr>
                                                        <a:schemeClr val="accent2">
                                                          <a:lumMod val="75000"/>
                                                        </a:schemeClr>
                                                      </a:contourClr>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43" name="图片 343" descr="C:\Users\zcy\Desktop\图片\warehouse-1427960_960_720.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47625" y="0"/>
                                                      <a:ext cx="439420" cy="386715"/>
                                                    </a:xfrm>
                                                    <a:prstGeom prst="rect">
                                                      <a:avLst/>
                                                    </a:prstGeom>
                                                    <a:noFill/>
                                                    <a:ln>
                                                      <a:noFill/>
                                                    </a:ln>
                                                  </pic:spPr>
                                                </pic:pic>
                                              </wpg:grpSp>
                                              <wps:wsp>
                                                <wps:cNvPr id="344" name="矩形: 圆角 344"/>
                                                <wps:cNvSpPr/>
                                                <wps:spPr>
                                                  <a:xfrm rot="18913528" flipH="1">
                                                    <a:off x="270671" y="441038"/>
                                                    <a:ext cx="317230" cy="947738"/>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Dispatchable loads</w:t>
                                                      </w:r>
                                                    </w:p>
                                                  </w:txbxContent>
                                                </wps:txbx>
                                                <wps:bodyPr rot="0" spcFirstLastPara="0" vertOverflow="overflow" horzOverflow="overflow" vert="eaVert" wrap="square" lIns="0" tIns="0" rIns="0" bIns="0" numCol="1" spcCol="0" rtlCol="0" fromWordArt="0" anchor="ctr" anchorCtr="0" forceAA="0" compatLnSpc="1">
                                                  <a:noAutofit/>
                                                </wps:bodyPr>
                                              </wps:wsp>
                                            </wpg:grpSp>
                                            <wpg:grpSp>
                                              <wpg:cNvPr id="345" name="组合 345"/>
                                              <wpg:cNvGrpSpPr/>
                                              <wpg:grpSpPr>
                                                <a:xfrm>
                                                  <a:off x="0" y="895350"/>
                                                  <a:ext cx="542925" cy="777240"/>
                                                  <a:chOff x="0" y="0"/>
                                                  <a:chExt cx="542925" cy="777558"/>
                                                </a:xfrm>
                                              </wpg:grpSpPr>
                                              <wpg:grpSp>
                                                <wpg:cNvPr id="346" name="组合 346"/>
                                                <wpg:cNvGrpSpPr/>
                                                <wpg:grpSpPr>
                                                  <a:xfrm>
                                                    <a:off x="0" y="0"/>
                                                    <a:ext cx="542925" cy="546100"/>
                                                    <a:chOff x="0" y="0"/>
                                                    <a:chExt cx="923925" cy="971550"/>
                                                  </a:xfrm>
                                                </wpg:grpSpPr>
                                                <wps:wsp>
                                                  <wps:cNvPr id="347" name="椭圆 347"/>
                                                  <wps:cNvSpPr/>
                                                  <wps:spPr>
                                                    <a:xfrm>
                                                      <a:off x="47625" y="361950"/>
                                                      <a:ext cx="876300" cy="609600"/>
                                                    </a:xfrm>
                                                    <a:prstGeom prst="ellipse">
                                                      <a:avLst/>
                                                    </a:prstGeom>
                                                    <a:solidFill>
                                                      <a:schemeClr val="accent1">
                                                        <a:lumMod val="60000"/>
                                                        <a:lumOff val="40000"/>
                                                        <a:alpha val="46000"/>
                                                      </a:schemeClr>
                                                    </a:solidFill>
                                                    <a:ln>
                                                      <a:solidFill>
                                                        <a:schemeClr val="tx1">
                                                          <a:lumMod val="50000"/>
                                                          <a:lumOff val="50000"/>
                                                        </a:schemeClr>
                                                      </a:solidFill>
                                                    </a:ln>
                                                    <a:effectLst>
                                                      <a:outerShdw blurRad="50800" dist="38100" dir="5400000" algn="t" rotWithShape="0">
                                                        <a:prstClr val="black">
                                                          <a:alpha val="40000"/>
                                                        </a:prstClr>
                                                      </a:outerShdw>
                                                    </a:effectLst>
                                                    <a:scene3d>
                                                      <a:camera prst="orthographicFront"/>
                                                      <a:lightRig rig="threePt" dir="t"/>
                                                    </a:scene3d>
                                                    <a:sp3d>
                                                      <a:bevelT w="152400" h="50800" prst="softRound"/>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48" name="组合 348"/>
                                                  <wpg:cNvGrpSpPr/>
                                                  <wpg:grpSpPr>
                                                    <a:xfrm>
                                                      <a:off x="0" y="0"/>
                                                      <a:ext cx="838200" cy="824865"/>
                                                      <a:chOff x="0" y="0"/>
                                                      <a:chExt cx="1085850" cy="1034415"/>
                                                    </a:xfrm>
                                                  </wpg:grpSpPr>
                                                  <pic:pic xmlns:pic="http://schemas.openxmlformats.org/drawingml/2006/picture">
                                                    <pic:nvPicPr>
                                                      <pic:cNvPr id="349" name="图片 349" descr="C:\Users\zcy\Desktop\图片\solar-panel-303455_960_720.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flipH="1">
                                                        <a:off x="647700" y="123825"/>
                                                        <a:ext cx="438150" cy="400685"/>
                                                      </a:xfrm>
                                                      <a:prstGeom prst="rect">
                                                        <a:avLst/>
                                                      </a:prstGeom>
                                                      <a:noFill/>
                                                      <a:ln>
                                                        <a:noFill/>
                                                      </a:ln>
                                                    </pic:spPr>
                                                  </pic:pic>
                                                  <pic:pic xmlns:pic="http://schemas.openxmlformats.org/drawingml/2006/picture">
                                                    <pic:nvPicPr>
                                                      <pic:cNvPr id="350" name="图片 350" descr="C:\Users\zcy\Desktop\图片\solar-panel-303455_960_720.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a:xfrm flipH="1">
                                                        <a:off x="19050" y="0"/>
                                                        <a:ext cx="671830" cy="614045"/>
                                                      </a:xfrm>
                                                      <a:prstGeom prst="rect">
                                                        <a:avLst/>
                                                      </a:prstGeom>
                                                      <a:noFill/>
                                                      <a:ln>
                                                        <a:noFill/>
                                                      </a:ln>
                                                    </pic:spPr>
                                                  </pic:pic>
                                                  <pic:pic xmlns:pic="http://schemas.openxmlformats.org/drawingml/2006/picture">
                                                    <pic:nvPicPr>
                                                      <pic:cNvPr id="351" name="图片 351" descr="C:\Users\zcy\Desktop\图片\solar-panel-303455_960_720.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flipH="1">
                                                        <a:off x="0" y="533400"/>
                                                        <a:ext cx="438150" cy="400685"/>
                                                      </a:xfrm>
                                                      <a:prstGeom prst="rect">
                                                        <a:avLst/>
                                                      </a:prstGeom>
                                                      <a:noFill/>
                                                      <a:ln>
                                                        <a:noFill/>
                                                      </a:ln>
                                                    </pic:spPr>
                                                  </pic:pic>
                                                  <pic:pic xmlns:pic="http://schemas.openxmlformats.org/drawingml/2006/picture">
                                                    <pic:nvPicPr>
                                                      <pic:cNvPr id="352" name="图片 352" descr="C:\Users\zcy\Desktop\图片\panel-158630_960_720.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257175" y="428625"/>
                                                        <a:ext cx="721360" cy="605790"/>
                                                      </a:xfrm>
                                                      <a:prstGeom prst="rect">
                                                        <a:avLst/>
                                                      </a:prstGeom>
                                                      <a:noFill/>
                                                      <a:ln>
                                                        <a:noFill/>
                                                      </a:ln>
                                                    </pic:spPr>
                                                  </pic:pic>
                                                </wpg:grpSp>
                                              </wpg:grpSp>
                                              <wps:wsp>
                                                <wps:cNvPr id="353" name="矩形: 圆角 353"/>
                                                <wps:cNvSpPr/>
                                                <wps:spPr>
                                                  <a:xfrm rot="16200000">
                                                    <a:off x="171450" y="533400"/>
                                                    <a:ext cx="251460" cy="23685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PV</w:t>
                                                      </w:r>
                                                    </w:p>
                                                    <w:p>
                                                      <w:pPr>
                                                        <w:rPr>
                                                          <w:b/>
                                                          <w:spacing w:val="-6"/>
                                                          <w:sz w:val="15"/>
                                                          <w:szCs w:val="15"/>
                                                        </w:rPr>
                                                      </w:pPr>
                                                    </w:p>
                                                  </w:txbxContent>
                                                </wps:txbx>
                                                <wps:bodyPr rot="0" spcFirstLastPara="0" vertOverflow="overflow" horzOverflow="overflow" vert="eaVert" wrap="square" lIns="0" tIns="0" rIns="0" bIns="0" numCol="1" spcCol="0" rtlCol="0" fromWordArt="0" anchor="ctr" anchorCtr="0" forceAA="0" compatLnSpc="1">
                                                  <a:noAutofit/>
                                                </wps:bodyPr>
                                              </wps:wsp>
                                            </wpg:grpSp>
                                            <wpg:grpSp>
                                              <wpg:cNvPr id="354" name="组合 354"/>
                                              <wpg:cNvGrpSpPr/>
                                              <wpg:grpSpPr>
                                                <a:xfrm>
                                                  <a:off x="400050" y="209550"/>
                                                  <a:ext cx="713105" cy="802640"/>
                                                  <a:chOff x="0" y="0"/>
                                                  <a:chExt cx="713105" cy="802640"/>
                                                </a:xfrm>
                                              </wpg:grpSpPr>
                                              <wpg:grpSp>
                                                <wpg:cNvPr id="355" name="组合 355"/>
                                                <wpg:cNvGrpSpPr/>
                                                <wpg:grpSpPr>
                                                  <a:xfrm>
                                                    <a:off x="62865" y="0"/>
                                                    <a:ext cx="504825" cy="533400"/>
                                                    <a:chOff x="0" y="0"/>
                                                    <a:chExt cx="876300" cy="933450"/>
                                                  </a:xfrm>
                                                </wpg:grpSpPr>
                                                <wps:wsp>
                                                  <wps:cNvPr id="356" name="椭圆 356"/>
                                                  <wps:cNvSpPr/>
                                                  <wps:spPr>
                                                    <a:xfrm>
                                                      <a:off x="0" y="323850"/>
                                                      <a:ext cx="876300" cy="609600"/>
                                                    </a:xfrm>
                                                    <a:prstGeom prst="ellipse">
                                                      <a:avLst/>
                                                    </a:prstGeom>
                                                    <a:solidFill>
                                                      <a:schemeClr val="accent1">
                                                        <a:lumMod val="60000"/>
                                                        <a:lumOff val="40000"/>
                                                        <a:alpha val="46000"/>
                                                      </a:schemeClr>
                                                    </a:solidFill>
                                                    <a:ln>
                                                      <a:solidFill>
                                                        <a:schemeClr val="tx1">
                                                          <a:lumMod val="50000"/>
                                                          <a:lumOff val="50000"/>
                                                        </a:schemeClr>
                                                      </a:solidFill>
                                                    </a:ln>
                                                    <a:effectLst>
                                                      <a:outerShdw blurRad="50800" dist="38100" dir="5400000" algn="t" rotWithShape="0">
                                                        <a:prstClr val="black">
                                                          <a:alpha val="40000"/>
                                                        </a:prstClr>
                                                      </a:outerShdw>
                                                    </a:effectLst>
                                                    <a:scene3d>
                                                      <a:camera prst="orthographicFront"/>
                                                      <a:lightRig rig="threePt" dir="t"/>
                                                    </a:scene3d>
                                                    <a:sp3d>
                                                      <a:bevelT w="152400" h="50800" prst="softRound"/>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57" name="图片 357" descr="C:\Users\zcy\Desktop\图片\0c78b93afb7f207c4bf43d23dad155b2.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a:xfrm>
                                                      <a:off x="19050" y="0"/>
                                                      <a:ext cx="855980" cy="786130"/>
                                                    </a:xfrm>
                                                    <a:prstGeom prst="rect">
                                                      <a:avLst/>
                                                    </a:prstGeom>
                                                    <a:noFill/>
                                                    <a:ln>
                                                      <a:noFill/>
                                                    </a:ln>
                                                  </pic:spPr>
                                                </pic:pic>
                                              </wpg:grpSp>
                                              <wps:wsp>
                                                <wps:cNvPr id="358" name="矩形: 圆角 358"/>
                                                <wps:cNvSpPr/>
                                                <wps:spPr>
                                                  <a:xfrm rot="16200000">
                                                    <a:off x="196215" y="285750"/>
                                                    <a:ext cx="320675" cy="71310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Hydropower</w:t>
                                                      </w:r>
                                                    </w:p>
                                                  </w:txbxContent>
                                                </wps:txbx>
                                                <wps:bodyPr rot="0" spcFirstLastPara="0" vertOverflow="overflow" horzOverflow="overflow" vert="eaVert" wrap="square" lIns="0" tIns="0" rIns="0" bIns="0" numCol="1" spcCol="0" rtlCol="0" fromWordArt="0" anchor="ctr" anchorCtr="0" forceAA="0" compatLnSpc="1">
                                                  <a:noAutofit/>
                                                </wps:bodyPr>
                                              </wps:wsp>
                                            </wpg:grpSp>
                                            <wpg:grpSp>
                                              <wpg:cNvPr id="359" name="组合 359"/>
                                              <wpg:cNvGrpSpPr/>
                                              <wpg:grpSpPr>
                                                <a:xfrm>
                                                  <a:off x="1114425" y="47625"/>
                                                  <a:ext cx="617855" cy="821690"/>
                                                  <a:chOff x="0" y="0"/>
                                                  <a:chExt cx="617855" cy="821690"/>
                                                </a:xfrm>
                                              </wpg:grpSpPr>
                                              <wpg:grpSp>
                                                <wpg:cNvPr id="360" name="组合 360"/>
                                                <wpg:cNvGrpSpPr/>
                                                <wpg:grpSpPr>
                                                  <a:xfrm>
                                                    <a:off x="24765" y="0"/>
                                                    <a:ext cx="533400" cy="571500"/>
                                                    <a:chOff x="0" y="0"/>
                                                    <a:chExt cx="876300" cy="990600"/>
                                                  </a:xfrm>
                                                </wpg:grpSpPr>
                                                <wps:wsp>
                                                  <wps:cNvPr id="361" name="椭圆 361"/>
                                                  <wps:cNvSpPr/>
                                                  <wps:spPr>
                                                    <a:xfrm>
                                                      <a:off x="0" y="381000"/>
                                                      <a:ext cx="876300" cy="609600"/>
                                                    </a:xfrm>
                                                    <a:prstGeom prst="ellipse">
                                                      <a:avLst/>
                                                    </a:prstGeom>
                                                    <a:solidFill>
                                                      <a:schemeClr val="accent1">
                                                        <a:lumMod val="60000"/>
                                                        <a:lumOff val="40000"/>
                                                        <a:alpha val="46000"/>
                                                      </a:schemeClr>
                                                    </a:solidFill>
                                                    <a:ln>
                                                      <a:solidFill>
                                                        <a:schemeClr val="tx1">
                                                          <a:lumMod val="50000"/>
                                                          <a:lumOff val="50000"/>
                                                        </a:schemeClr>
                                                      </a:solidFill>
                                                    </a:ln>
                                                    <a:effectLst>
                                                      <a:outerShdw blurRad="50800" dist="38100" dir="5400000" algn="t" rotWithShape="0">
                                                        <a:prstClr val="black">
                                                          <a:alpha val="40000"/>
                                                        </a:prstClr>
                                                      </a:outerShdw>
                                                    </a:effectLst>
                                                    <a:scene3d>
                                                      <a:camera prst="orthographicFront"/>
                                                      <a:lightRig rig="threePt" dir="t"/>
                                                    </a:scene3d>
                                                    <a:sp3d>
                                                      <a:bevelT w="152400" h="50800" prst="softRound"/>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2" name="组合 362"/>
                                                  <wpg:cNvGrpSpPr/>
                                                  <wpg:grpSpPr>
                                                    <a:xfrm>
                                                      <a:off x="38100" y="0"/>
                                                      <a:ext cx="727710" cy="928370"/>
                                                      <a:chOff x="0" y="0"/>
                                                      <a:chExt cx="809625" cy="1128395"/>
                                                    </a:xfrm>
                                                  </wpg:grpSpPr>
                                                  <pic:pic xmlns:pic="http://schemas.openxmlformats.org/drawingml/2006/picture">
                                                    <pic:nvPicPr>
                                                      <pic:cNvPr id="363" name="图片 363" descr="C:\Users\zcy\Desktop\图片\wind-turbine-297137_960_72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79730" cy="721995"/>
                                                      </a:xfrm>
                                                      <a:prstGeom prst="rect">
                                                        <a:avLst/>
                                                      </a:prstGeom>
                                                      <a:noFill/>
                                                      <a:ln>
                                                        <a:noFill/>
                                                      </a:ln>
                                                    </pic:spPr>
                                                  </pic:pic>
                                                  <pic:pic xmlns:pic="http://schemas.openxmlformats.org/drawingml/2006/picture">
                                                    <pic:nvPicPr>
                                                      <pic:cNvPr id="364" name="图片 364" descr="C:\Users\zcy\Desktop\图片\wind-turbine-297137_960_720.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a:xfrm>
                                                        <a:off x="495300" y="228600"/>
                                                        <a:ext cx="314325" cy="597535"/>
                                                      </a:xfrm>
                                                      <a:prstGeom prst="rect">
                                                        <a:avLst/>
                                                      </a:prstGeom>
                                                      <a:noFill/>
                                                      <a:ln>
                                                        <a:noFill/>
                                                      </a:ln>
                                                    </pic:spPr>
                                                  </pic:pic>
                                                  <pic:pic xmlns:pic="http://schemas.openxmlformats.org/drawingml/2006/picture">
                                                    <pic:nvPicPr>
                                                      <pic:cNvPr id="365" name="图片 365" descr="C:\Users\zcy\Desktop\图片\wind-turbine-297137_960_720.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a:xfrm>
                                                        <a:off x="295275" y="533400"/>
                                                        <a:ext cx="313055" cy="594995"/>
                                                      </a:xfrm>
                                                      <a:prstGeom prst="rect">
                                                        <a:avLst/>
                                                      </a:prstGeom>
                                                      <a:noFill/>
                                                      <a:ln>
                                                        <a:noFill/>
                                                      </a:ln>
                                                    </pic:spPr>
                                                  </pic:pic>
                                                </wpg:grpSp>
                                              </wpg:grpSp>
                                              <wps:wsp>
                                                <wps:cNvPr id="366" name="矩形: 圆角 366"/>
                                                <wps:cNvSpPr/>
                                                <wps:spPr>
                                                  <a:xfrm rot="16200000">
                                                    <a:off x="148590" y="352425"/>
                                                    <a:ext cx="320675" cy="61785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Wind power</w:t>
                                                      </w:r>
                                                    </w:p>
                                                  </w:txbxContent>
                                                </wps:txbx>
                                                <wps:bodyPr rot="0" spcFirstLastPara="0" vertOverflow="overflow" horzOverflow="overflow" vert="eaVert" wrap="square" lIns="0" tIns="0" rIns="0" bIns="0" numCol="1" spcCol="0" rtlCol="0" fromWordArt="0" anchor="ctr" anchorCtr="0" forceAA="0" compatLnSpc="1">
                                                  <a:noAutofit/>
                                                </wps:bodyPr>
                                              </wps:wsp>
                                            </wpg:grpSp>
                                            <wpg:grpSp>
                                              <wpg:cNvPr id="367" name="组合 367"/>
                                              <wpg:cNvGrpSpPr/>
                                              <wpg:grpSpPr>
                                                <a:xfrm>
                                                  <a:off x="2266950" y="1647825"/>
                                                  <a:ext cx="533400" cy="802005"/>
                                                  <a:chOff x="0" y="0"/>
                                                  <a:chExt cx="533400" cy="802005"/>
                                                </a:xfrm>
                                              </wpg:grpSpPr>
                                              <wpg:grpSp>
                                                <wpg:cNvPr id="368" name="组合 368"/>
                                                <wpg:cNvGrpSpPr/>
                                                <wpg:grpSpPr>
                                                  <a:xfrm>
                                                    <a:off x="0" y="0"/>
                                                    <a:ext cx="533400" cy="513617"/>
                                                    <a:chOff x="0" y="0"/>
                                                    <a:chExt cx="533400" cy="513617"/>
                                                  </a:xfrm>
                                                </wpg:grpSpPr>
                                                <pic:pic xmlns:pic="http://schemas.openxmlformats.org/drawingml/2006/picture">
                                                  <pic:nvPicPr>
                                                    <pic:cNvPr id="369" name="图片 369" descr="C:\Users\zcy\Desktop\图片\battery-41308_960_720.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a:xfrm>
                                                      <a:off x="219075" y="0"/>
                                                      <a:ext cx="180975" cy="345440"/>
                                                    </a:xfrm>
                                                    <a:prstGeom prst="rect">
                                                      <a:avLst/>
                                                    </a:prstGeom>
                                                    <a:noFill/>
                                                    <a:ln>
                                                      <a:noFill/>
                                                    </a:ln>
                                                  </pic:spPr>
                                                </pic:pic>
                                                <wpg:grpSp>
                                                  <wpg:cNvPr id="370" name="组合 370"/>
                                                  <wpg:cNvGrpSpPr/>
                                                  <wpg:grpSpPr>
                                                    <a:xfrm>
                                                      <a:off x="0" y="57150"/>
                                                      <a:ext cx="533400" cy="456467"/>
                                                      <a:chOff x="0" y="0"/>
                                                      <a:chExt cx="533400" cy="456467"/>
                                                    </a:xfrm>
                                                  </wpg:grpSpPr>
                                                  <wpg:grpSp>
                                                    <wpg:cNvPr id="371" name="组合 371"/>
                                                    <wpg:cNvGrpSpPr/>
                                                    <wpg:grpSpPr>
                                                      <a:xfrm>
                                                        <a:off x="0" y="0"/>
                                                        <a:ext cx="533400" cy="456467"/>
                                                        <a:chOff x="0" y="0"/>
                                                        <a:chExt cx="533400" cy="456467"/>
                                                      </a:xfrm>
                                                    </wpg:grpSpPr>
                                                    <wps:wsp>
                                                      <wps:cNvPr id="372" name="椭圆 372"/>
                                                      <wps:cNvSpPr/>
                                                      <wps:spPr>
                                                        <a:xfrm>
                                                          <a:off x="0" y="104775"/>
                                                          <a:ext cx="533400" cy="351692"/>
                                                        </a:xfrm>
                                                        <a:prstGeom prst="ellipse">
                                                          <a:avLst/>
                                                        </a:prstGeom>
                                                        <a:solidFill>
                                                          <a:schemeClr val="accent4">
                                                            <a:lumMod val="60000"/>
                                                            <a:lumOff val="40000"/>
                                                            <a:alpha val="46000"/>
                                                          </a:schemeClr>
                                                        </a:solidFill>
                                                        <a:ln>
                                                          <a:solidFill>
                                                            <a:schemeClr val="bg1">
                                                              <a:lumMod val="75000"/>
                                                            </a:schemeClr>
                                                          </a:solidFill>
                                                        </a:ln>
                                                        <a:effectLst>
                                                          <a:outerShdw blurRad="50800" dist="38100" dir="5400000" algn="t" rotWithShape="0">
                                                            <a:prstClr val="black">
                                                              <a:alpha val="40000"/>
                                                            </a:prstClr>
                                                          </a:outerShdw>
                                                        </a:effectLst>
                                                        <a:scene3d>
                                                          <a:camera prst="orthographicFront"/>
                                                          <a:lightRig rig="threePt" dir="t"/>
                                                        </a:scene3d>
                                                        <a:sp3d contourW="12700">
                                                          <a:bevelT/>
                                                          <a:contourClr>
                                                            <a:schemeClr val="accent4">
                                                              <a:lumMod val="60000"/>
                                                              <a:lumOff val="40000"/>
                                                            </a:schemeClr>
                                                          </a:contourClr>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73" name="图片 373" descr="C:\Users\zcy\Desktop\图片\battery-41308_960_720.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a:xfrm>
                                                          <a:off x="66675" y="0"/>
                                                          <a:ext cx="180975" cy="345440"/>
                                                        </a:xfrm>
                                                        <a:prstGeom prst="rect">
                                                          <a:avLst/>
                                                        </a:prstGeom>
                                                        <a:noFill/>
                                                        <a:ln>
                                                          <a:noFill/>
                                                        </a:ln>
                                                      </pic:spPr>
                                                    </pic:pic>
                                                  </wpg:grpSp>
                                                  <pic:pic xmlns:pic="http://schemas.openxmlformats.org/drawingml/2006/picture">
                                                    <pic:nvPicPr>
                                                      <pic:cNvPr id="374" name="图片 374" descr="C:\Users\zcy\Desktop\图片\battery-41308_960_720.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a:xfrm>
                                                        <a:off x="228600" y="57150"/>
                                                        <a:ext cx="180975" cy="345440"/>
                                                      </a:xfrm>
                                                      <a:prstGeom prst="rect">
                                                        <a:avLst/>
                                                      </a:prstGeom>
                                                      <a:noFill/>
                                                      <a:ln>
                                                        <a:noFill/>
                                                      </a:ln>
                                                    </pic:spPr>
                                                  </pic:pic>
                                                </wpg:grpSp>
                                              </wpg:grpSp>
                                              <wps:wsp>
                                                <wps:cNvPr id="375" name="矩形: 圆角 375"/>
                                                <wps:cNvSpPr/>
                                                <wps:spPr>
                                                  <a:xfrm rot="16200000" flipH="1">
                                                    <a:off x="152400" y="523875"/>
                                                    <a:ext cx="302895" cy="25336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ESS</w:t>
                                                      </w:r>
                                                    </w:p>
                                                    <w:p>
                                                      <w:pPr>
                                                        <w:rPr>
                                                          <w:b/>
                                                          <w:spacing w:val="-6"/>
                                                          <w:sz w:val="15"/>
                                                          <w:szCs w:val="15"/>
                                                        </w:rPr>
                                                      </w:pPr>
                                                    </w:p>
                                                  </w:txbxContent>
                                                </wps:txbx>
                                                <wps:bodyPr rot="0" spcFirstLastPara="0" vertOverflow="overflow" horzOverflow="overflow" vert="eaVert" wrap="square" lIns="0" tIns="0" rIns="0" bIns="0" numCol="1" spcCol="0" rtlCol="0" fromWordArt="0" anchor="ctr" anchorCtr="0" forceAA="0" compatLnSpc="1">
                                                  <a:noAutofit/>
                                                </wps:bodyPr>
                                              </wps:wsp>
                                            </wpg:grpSp>
                                            <wpg:grpSp>
                                              <wpg:cNvPr id="376" name="组合 376"/>
                                              <wpg:cNvGrpSpPr/>
                                              <wpg:grpSpPr>
                                                <a:xfrm>
                                                  <a:off x="1495425" y="2066925"/>
                                                  <a:ext cx="638175" cy="773430"/>
                                                  <a:chOff x="0" y="0"/>
                                                  <a:chExt cx="638175" cy="773430"/>
                                                </a:xfrm>
                                              </wpg:grpSpPr>
                                              <wpg:grpSp>
                                                <wpg:cNvPr id="377" name="组合 377"/>
                                                <wpg:cNvGrpSpPr/>
                                                <wpg:grpSpPr>
                                                  <a:xfrm>
                                                    <a:off x="0" y="0"/>
                                                    <a:ext cx="638175" cy="465992"/>
                                                    <a:chOff x="0" y="0"/>
                                                    <a:chExt cx="638175" cy="465992"/>
                                                  </a:xfrm>
                                                </wpg:grpSpPr>
                                                <wps:wsp>
                                                  <wps:cNvPr id="378" name="椭圆 378"/>
                                                  <wps:cNvSpPr/>
                                                  <wps:spPr>
                                                    <a:xfrm>
                                                      <a:off x="104775" y="114300"/>
                                                      <a:ext cx="533400" cy="351692"/>
                                                    </a:xfrm>
                                                    <a:prstGeom prst="ellipse">
                                                      <a:avLst/>
                                                    </a:prstGeom>
                                                    <a:solidFill>
                                                      <a:schemeClr val="accent4">
                                                        <a:lumMod val="60000"/>
                                                        <a:lumOff val="40000"/>
                                                        <a:alpha val="46000"/>
                                                      </a:schemeClr>
                                                    </a:solidFill>
                                                    <a:ln>
                                                      <a:solidFill>
                                                        <a:schemeClr val="bg1">
                                                          <a:lumMod val="75000"/>
                                                        </a:schemeClr>
                                                      </a:solidFill>
                                                    </a:ln>
                                                    <a:effectLst>
                                                      <a:outerShdw blurRad="50800" dist="38100" dir="5400000" algn="t" rotWithShape="0">
                                                        <a:prstClr val="black">
                                                          <a:alpha val="40000"/>
                                                        </a:prstClr>
                                                      </a:outerShdw>
                                                    </a:effectLst>
                                                    <a:scene3d>
                                                      <a:camera prst="orthographicFront"/>
                                                      <a:lightRig rig="threePt" dir="t"/>
                                                    </a:scene3d>
                                                    <a:sp3d contourW="12700">
                                                      <a:bevelT/>
                                                      <a:contourClr>
                                                        <a:schemeClr val="accent4">
                                                          <a:lumMod val="60000"/>
                                                          <a:lumOff val="40000"/>
                                                        </a:schemeClr>
                                                      </a:contourClr>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79" name="图片 37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98170" cy="390525"/>
                                                    </a:xfrm>
                                                    <a:prstGeom prst="rect">
                                                      <a:avLst/>
                                                    </a:prstGeom>
                                                    <a:noFill/>
                                                  </pic:spPr>
                                                </pic:pic>
                                              </wpg:grpSp>
                                              <wps:wsp>
                                                <wps:cNvPr id="380" name="矩形: 圆角 380"/>
                                                <wps:cNvSpPr/>
                                                <wps:spPr>
                                                  <a:xfrm rot="16200000" flipH="1">
                                                    <a:off x="238125" y="495300"/>
                                                    <a:ext cx="302895" cy="25336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EVs</w:t>
                                                      </w:r>
                                                    </w:p>
                                                    <w:p>
                                                      <w:pPr>
                                                        <w:rPr>
                                                          <w:b/>
                                                          <w:spacing w:val="-6"/>
                                                          <w:sz w:val="15"/>
                                                          <w:szCs w:val="15"/>
                                                        </w:rPr>
                                                      </w:pPr>
                                                      <w:r>
                                                        <w:rPr>
                                                          <w:rFonts w:hint="eastAsia" w:ascii="等线" w:hAnsi="等线" w:eastAsia="等线"/>
                                                          <w:color w:val="000000"/>
                                                          <w:sz w:val="15"/>
                                                          <w:szCs w:val="15"/>
                                                        </w:rPr>
                                                        <w:t>√</w:t>
                                                      </w:r>
                                                    </w:p>
                                                  </w:txbxContent>
                                                </wps:txbx>
                                                <wps:bodyPr rot="0" spcFirstLastPara="0" vertOverflow="overflow" horzOverflow="overflow" vert="eaVert" wrap="square" lIns="0" tIns="0" rIns="0" bIns="0" numCol="1" spcCol="0" rtlCol="0" fromWordArt="0" anchor="ctr" anchorCtr="0" forceAA="0" compatLnSpc="1">
                                                  <a:noAutofit/>
                                                </wps:bodyPr>
                                              </wps:wsp>
                                            </wpg:grpSp>
                                            <pic:pic xmlns:pic="http://schemas.openxmlformats.org/drawingml/2006/picture">
                                              <pic:nvPicPr>
                                                <pic:cNvPr id="381" name="图片 381" descr="C:\Users\zcy\Desktop\图片\wireless-signal-1119306_960_720.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rot="2491099">
                                                  <a:off x="1866900" y="1133475"/>
                                                  <a:ext cx="194310" cy="133350"/>
                                                </a:xfrm>
                                                <a:prstGeom prst="rect">
                                                  <a:avLst/>
                                                </a:prstGeom>
                                                <a:noFill/>
                                                <a:ln>
                                                  <a:noFill/>
                                                </a:ln>
                                              </pic:spPr>
                                            </pic:pic>
                                            <pic:pic xmlns:pic="http://schemas.openxmlformats.org/drawingml/2006/picture">
                                              <pic:nvPicPr>
                                                <pic:cNvPr id="382" name="图片 382" descr="C:\Users\zcy\Desktop\图片\wireless-signal-1119306_960_720.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rot="8448428">
                                                  <a:off x="1876425" y="1714500"/>
                                                  <a:ext cx="194310" cy="133350"/>
                                                </a:xfrm>
                                                <a:prstGeom prst="rect">
                                                  <a:avLst/>
                                                </a:prstGeom>
                                                <a:noFill/>
                                                <a:ln>
                                                  <a:noFill/>
                                                </a:ln>
                                              </pic:spPr>
                                            </pic:pic>
                                            <pic:pic xmlns:pic="http://schemas.openxmlformats.org/drawingml/2006/picture">
                                              <pic:nvPicPr>
                                                <pic:cNvPr id="383" name="图片 383" descr="C:\Users\zcy\Desktop\图片\wireless-signal-1119306_960_720.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rot="13625469">
                                                  <a:off x="828675" y="1704975"/>
                                                  <a:ext cx="194310" cy="133350"/>
                                                </a:xfrm>
                                                <a:prstGeom prst="rect">
                                                  <a:avLst/>
                                                </a:prstGeom>
                                                <a:noFill/>
                                                <a:ln>
                                                  <a:noFill/>
                                                </a:ln>
                                              </pic:spPr>
                                            </pic:pic>
                                            <wps:wsp>
                                              <wps:cNvPr id="384" name="直接连接符 384"/>
                                              <wps:cNvCnPr/>
                                              <wps:spPr>
                                                <a:xfrm flipH="1">
                                                  <a:off x="1400175" y="790575"/>
                                                  <a:ext cx="0" cy="266700"/>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85" name="图片 385" descr="C:\Users\zcy\Desktop\图片\wireless-signal-1119306_960_720.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rot="12936602">
                                                  <a:off x="2473605" y="518385"/>
                                                  <a:ext cx="194310" cy="133350"/>
                                                </a:xfrm>
                                                <a:prstGeom prst="rect">
                                                  <a:avLst/>
                                                </a:prstGeom>
                                                <a:noFill/>
                                                <a:ln>
                                                  <a:noFill/>
                                                </a:ln>
                                              </pic:spPr>
                                            </pic:pic>
                                            <wps:wsp>
                                              <wps:cNvPr id="386" name="直接连接符 386"/>
                                              <wps:cNvCnPr/>
                                              <wps:spPr>
                                                <a:xfrm flipH="1">
                                                  <a:off x="2053261" y="990389"/>
                                                  <a:ext cx="138818" cy="159838"/>
                                                </a:xfrm>
                                                <a:prstGeom prst="line">
                                                  <a:avLst/>
                                                </a:prstGeom>
                                                <a:ln w="22225">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87" name="图片 387" descr="C:\Users\zcy\Desktop\图片\wireless-signal-1119306_960_720.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rot="19875621">
                                                  <a:off x="2095500" y="2095500"/>
                                                  <a:ext cx="194310" cy="133350"/>
                                                </a:xfrm>
                                                <a:prstGeom prst="rect">
                                                  <a:avLst/>
                                                </a:prstGeom>
                                                <a:noFill/>
                                                <a:ln>
                                                  <a:noFill/>
                                                </a:ln>
                                              </pic:spPr>
                                            </pic:pic>
                                            <pic:pic xmlns:pic="http://schemas.openxmlformats.org/drawingml/2006/picture">
                                              <pic:nvPicPr>
                                                <pic:cNvPr id="388" name="图片 388" descr="C:\Users\zcy\Desktop\图片\wireless-signal-1119306_960_720.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rot="2168624">
                                                  <a:off x="647700" y="2047875"/>
                                                  <a:ext cx="194310" cy="133350"/>
                                                </a:xfrm>
                                                <a:prstGeom prst="rect">
                                                  <a:avLst/>
                                                </a:prstGeom>
                                                <a:noFill/>
                                                <a:ln>
                                                  <a:noFill/>
                                                </a:ln>
                                              </pic:spPr>
                                            </pic:pic>
                                            <wps:wsp>
                                              <wps:cNvPr id="389" name="直接连接符 389"/>
                                              <wps:cNvCnPr/>
                                              <wps:spPr>
                                                <a:xfrm flipH="1">
                                                  <a:off x="781050" y="1857375"/>
                                                  <a:ext cx="104775" cy="203200"/>
                                                </a:xfrm>
                                                <a:prstGeom prst="line">
                                                  <a:avLst/>
                                                </a:prstGeom>
                                                <a:ln w="22225">
                                                  <a:prstDash val="dash"/>
                                                </a:ln>
                                              </wps:spPr>
                                              <wps:style>
                                                <a:lnRef idx="1">
                                                  <a:schemeClr val="accent1"/>
                                                </a:lnRef>
                                                <a:fillRef idx="0">
                                                  <a:schemeClr val="accent1"/>
                                                </a:fillRef>
                                                <a:effectRef idx="0">
                                                  <a:schemeClr val="accent1"/>
                                                </a:effectRef>
                                                <a:fontRef idx="minor">
                                                  <a:schemeClr val="tx1"/>
                                                </a:fontRef>
                                              </wps:style>
                                              <wps:bodyPr/>
                                            </wps:wsp>
                                            <wps:wsp>
                                              <wps:cNvPr id="390" name="直接连接符 390"/>
                                              <wps:cNvCnPr/>
                                              <wps:spPr>
                                                <a:xfrm>
                                                  <a:off x="723900" y="1028700"/>
                                                  <a:ext cx="114808" cy="85725"/>
                                                </a:xfrm>
                                                <a:prstGeom prst="line">
                                                  <a:avLst/>
                                                </a:prstGeom>
                                                <a:ln w="22225">
                                                  <a:prstDash val="dash"/>
                                                </a:ln>
                                              </wps:spPr>
                                              <wps:style>
                                                <a:lnRef idx="1">
                                                  <a:schemeClr val="accent1"/>
                                                </a:lnRef>
                                                <a:fillRef idx="0">
                                                  <a:schemeClr val="accent1"/>
                                                </a:fillRef>
                                                <a:effectRef idx="0">
                                                  <a:schemeClr val="accent1"/>
                                                </a:effectRef>
                                                <a:fontRef idx="minor">
                                                  <a:schemeClr val="tx1"/>
                                                </a:fontRef>
                                              </wps:style>
                                              <wps:bodyPr/>
                                            </wps:wsp>
                                            <wps:wsp>
                                              <wps:cNvPr id="391" name="直接连接符 391"/>
                                              <wps:cNvCnPr/>
                                              <wps:spPr>
                                                <a:xfrm>
                                                  <a:off x="1019175" y="857250"/>
                                                  <a:ext cx="106680" cy="187960"/>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a:off x="561975" y="1295400"/>
                                                  <a:ext cx="203200" cy="0"/>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flipV="1">
                                                  <a:off x="628650" y="1762125"/>
                                                  <a:ext cx="136525" cy="114300"/>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flipV="1">
                                                  <a:off x="1085850" y="1914525"/>
                                                  <a:ext cx="69850" cy="189865"/>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a:off x="1666875" y="1924050"/>
                                                  <a:ext cx="91440" cy="200025"/>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a:off x="2133600" y="1704975"/>
                                                  <a:ext cx="184150" cy="152400"/>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397" name="图片 397" descr="C:\Users\zcy\Desktop\图片\wireless-signal-1119306_960_720.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rot="18467601">
                                                <a:off x="828675" y="1143000"/>
                                                <a:ext cx="194310" cy="133350"/>
                                              </a:xfrm>
                                              <a:prstGeom prst="rect">
                                                <a:avLst/>
                                              </a:prstGeom>
                                              <a:noFill/>
                                              <a:ln>
                                                <a:noFill/>
                                              </a:ln>
                                            </pic:spPr>
                                          </pic:pic>
                                        </wpg:grpSp>
                                      </wpg:grpSp>
                                    </wpg:grpSp>
                                    <wps:wsp>
                                      <wps:cNvPr id="398" name="矩形: 圆角 398"/>
                                      <wps:cNvSpPr/>
                                      <wps:spPr>
                                        <a:xfrm rot="16200000">
                                          <a:off x="2869314" y="292342"/>
                                          <a:ext cx="320675" cy="99583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rFonts w:hint="eastAsia"/>
                                                <w:b/>
                                                <w:spacing w:val="-6"/>
                                                <w:sz w:val="15"/>
                                                <w:szCs w:val="15"/>
                                              </w:rPr>
                                              <w:t>C</w:t>
                                            </w:r>
                                            <w:r>
                                              <w:rPr>
                                                <w:b/>
                                                <w:spacing w:val="-6"/>
                                                <w:sz w:val="15"/>
                                                <w:szCs w:val="15"/>
                                              </w:rPr>
                                              <w:t>loud computing</w:t>
                                            </w:r>
                                          </w:p>
                                        </w:txbxContent>
                                      </wps:txbx>
                                      <wps:bodyPr rot="0" spcFirstLastPara="0" vertOverflow="overflow" horzOverflow="overflow" vert="eaVert" wrap="square" lIns="0" tIns="0" rIns="0" bIns="0" numCol="1" spcCol="0" rtlCol="0" fromWordArt="0" anchor="ctr" anchorCtr="0" forceAA="0" compatLnSpc="1">
                                        <a:noAutofit/>
                                      </wps:bodyPr>
                                    </wps:wsp>
                                  </wpg:grpSp>
                                </wpg:grpSp>
                                <wpg:grpSp>
                                  <wpg:cNvPr id="399" name="组合 399"/>
                                  <wpg:cNvGrpSpPr/>
                                  <wpg:grpSpPr>
                                    <a:xfrm>
                                      <a:off x="2990850" y="2295525"/>
                                      <a:ext cx="161925" cy="76200"/>
                                      <a:chOff x="0" y="0"/>
                                      <a:chExt cx="161925" cy="76200"/>
                                    </a:xfrm>
                                  </wpg:grpSpPr>
                                  <wps:wsp>
                                    <wps:cNvPr id="400" name="直接连接符 400"/>
                                    <wps:cNvCnPr/>
                                    <wps:spPr>
                                      <a:xfrm>
                                        <a:off x="0" y="38100"/>
                                        <a:ext cx="95250" cy="0"/>
                                      </a:xfrm>
                                      <a:prstGeom prst="line">
                                        <a:avLst/>
                                      </a:prstGeom>
                                      <a:ln w="22225">
                                        <a:solidFill>
                                          <a:srgbClr val="800000"/>
                                        </a:solidFill>
                                      </a:ln>
                                    </wps:spPr>
                                    <wps:style>
                                      <a:lnRef idx="1">
                                        <a:schemeClr val="accent1"/>
                                      </a:lnRef>
                                      <a:fillRef idx="0">
                                        <a:schemeClr val="accent1"/>
                                      </a:fillRef>
                                      <a:effectRef idx="0">
                                        <a:schemeClr val="accent1"/>
                                      </a:effectRef>
                                      <a:fontRef idx="minor">
                                        <a:schemeClr val="tx1"/>
                                      </a:fontRef>
                                    </wps:style>
                                    <wps:bodyPr/>
                                  </wps:wsp>
                                  <wps:wsp>
                                    <wps:cNvPr id="401" name="流程图: 接点 401"/>
                                    <wps:cNvSpPr/>
                                    <wps:spPr>
                                      <a:xfrm>
                                        <a:off x="95250" y="0"/>
                                        <a:ext cx="66675" cy="76200"/>
                                      </a:xfrm>
                                      <a:prstGeom prst="flowChartConnector">
                                        <a:avLst/>
                                      </a:prstGeom>
                                      <a:noFill/>
                                      <a:ln w="19050" cap="flat" cmpd="sng" algn="ctr">
                                        <a:solidFill>
                                          <a:srgbClr val="8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402" name="任意多边形: 形状 402"/>
                                <wps:cNvSpPr/>
                                <wps:spPr>
                                  <a:xfrm>
                                    <a:off x="3183255" y="2106369"/>
                                    <a:ext cx="45719" cy="236876"/>
                                  </a:xfrm>
                                  <a:custGeom>
                                    <a:avLst/>
                                    <a:gdLst>
                                      <a:gd name="connsiteX0" fmla="*/ 0 w 266700"/>
                                      <a:gd name="connsiteY0" fmla="*/ 428625 h 431374"/>
                                      <a:gd name="connsiteX1" fmla="*/ 180975 w 266700"/>
                                      <a:gd name="connsiteY1" fmla="*/ 428625 h 431374"/>
                                      <a:gd name="connsiteX2" fmla="*/ 209550 w 266700"/>
                                      <a:gd name="connsiteY2" fmla="*/ 400050 h 431374"/>
                                      <a:gd name="connsiteX3" fmla="*/ 247650 w 266700"/>
                                      <a:gd name="connsiteY3" fmla="*/ 342900 h 431374"/>
                                      <a:gd name="connsiteX4" fmla="*/ 266700 w 266700"/>
                                      <a:gd name="connsiteY4" fmla="*/ 0 h 431374"/>
                                      <a:gd name="connsiteX5" fmla="*/ 266700 w 266700"/>
                                      <a:gd name="connsiteY5" fmla="*/ 0 h 431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66700" h="431374">
                                        <a:moveTo>
                                          <a:pt x="0" y="428625"/>
                                        </a:moveTo>
                                        <a:cubicBezTo>
                                          <a:pt x="73025" y="431006"/>
                                          <a:pt x="146050" y="433388"/>
                                          <a:pt x="180975" y="428625"/>
                                        </a:cubicBezTo>
                                        <a:cubicBezTo>
                                          <a:pt x="215900" y="423862"/>
                                          <a:pt x="198438" y="414337"/>
                                          <a:pt x="209550" y="400050"/>
                                        </a:cubicBezTo>
                                        <a:cubicBezTo>
                                          <a:pt x="220663" y="385762"/>
                                          <a:pt x="238125" y="409575"/>
                                          <a:pt x="247650" y="342900"/>
                                        </a:cubicBezTo>
                                        <a:cubicBezTo>
                                          <a:pt x="257175" y="276225"/>
                                          <a:pt x="266700" y="0"/>
                                          <a:pt x="266700" y="0"/>
                                        </a:cubicBezTo>
                                        <a:lnTo>
                                          <a:pt x="266700" y="0"/>
                                        </a:lnTo>
                                      </a:path>
                                    </a:pathLst>
                                  </a:custGeom>
                                  <a:noFill/>
                                  <a:ln w="22225">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3" name="直接连接符 403"/>
                                <wps:cNvCnPr/>
                                <wps:spPr>
                                  <a:xfrm>
                                    <a:off x="3152775" y="2343150"/>
                                    <a:ext cx="361950" cy="0"/>
                                  </a:xfrm>
                                  <a:prstGeom prst="line">
                                    <a:avLst/>
                                  </a:prstGeom>
                                  <a:ln w="22225">
                                    <a:solidFill>
                                      <a:srgbClr val="800000"/>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04" name="矩形: 圆角 404"/>
                              <wps:cNvSpPr/>
                              <wps:spPr>
                                <a:xfrm rot="16200000">
                                  <a:off x="3157538" y="1766887"/>
                                  <a:ext cx="320675" cy="56578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Utility Grid</w:t>
                                    </w:r>
                                  </w:p>
                                </w:txbxContent>
                              </wps:txbx>
                              <wps:bodyPr rot="0" spcFirstLastPara="0" vertOverflow="overflow" horzOverflow="overflow" vert="eaVert" wrap="square" lIns="0" tIns="0" rIns="0" bIns="0" numCol="1" spcCol="0" rtlCol="0" fromWordArt="0" anchor="ctr" anchorCtr="0" forceAA="0" compatLnSpc="1">
                                <a:noAutofit/>
                              </wps:bodyPr>
                            </wps:wsp>
                          </wpg:grpSp>
                          <wpg:grpSp>
                            <wpg:cNvPr id="405" name="组合 405"/>
                            <wpg:cNvGrpSpPr/>
                            <wpg:grpSpPr>
                              <a:xfrm>
                                <a:off x="2465487" y="303348"/>
                                <a:ext cx="658742" cy="687161"/>
                                <a:chOff x="74712" y="-39552"/>
                                <a:chExt cx="658742" cy="687161"/>
                              </a:xfrm>
                            </wpg:grpSpPr>
                            <wpg:grpSp>
                              <wpg:cNvPr id="406" name="组合 406"/>
                              <wpg:cNvGrpSpPr/>
                              <wpg:grpSpPr>
                                <a:xfrm>
                                  <a:off x="74712" y="-39552"/>
                                  <a:ext cx="658742" cy="682172"/>
                                  <a:chOff x="74712" y="-39552"/>
                                  <a:chExt cx="658742" cy="682172"/>
                                </a:xfrm>
                              </wpg:grpSpPr>
                              <wpg:grpSp>
                                <wpg:cNvPr id="407" name="组合 407"/>
                                <wpg:cNvGrpSpPr/>
                                <wpg:grpSpPr>
                                  <a:xfrm>
                                    <a:off x="74712" y="-39552"/>
                                    <a:ext cx="658742" cy="444208"/>
                                    <a:chOff x="74712" y="-39552"/>
                                    <a:chExt cx="658742" cy="444208"/>
                                  </a:xfrm>
                                </wpg:grpSpPr>
                                <wps:wsp>
                                  <wps:cNvPr id="408" name="椭圆 408"/>
                                  <wps:cNvSpPr/>
                                  <wps:spPr>
                                    <a:xfrm>
                                      <a:off x="74712" y="56423"/>
                                      <a:ext cx="658742" cy="348233"/>
                                    </a:xfrm>
                                    <a:prstGeom prst="ellipse">
                                      <a:avLst/>
                                    </a:prstGeom>
                                    <a:solidFill>
                                      <a:srgbClr val="92D050">
                                        <a:alpha val="45882"/>
                                      </a:srgbClr>
                                    </a:solidFill>
                                    <a:ln>
                                      <a:solidFill>
                                        <a:schemeClr val="tx1">
                                          <a:lumMod val="50000"/>
                                          <a:lumOff val="50000"/>
                                        </a:schemeClr>
                                      </a:solidFill>
                                    </a:ln>
                                    <a:effectLst>
                                      <a:outerShdw blurRad="50800" dist="38100" dir="5400000" algn="t" rotWithShape="0">
                                        <a:prstClr val="black">
                                          <a:alpha val="40000"/>
                                        </a:prstClr>
                                      </a:outerShdw>
                                    </a:effectLst>
                                    <a:scene3d>
                                      <a:camera prst="orthographicFront"/>
                                      <a:lightRig rig="threePt" dir="t"/>
                                    </a:scene3d>
                                    <a:sp3d>
                                      <a:bevelT w="152400" h="50800" prst="softRound"/>
                                    </a:sp3d>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409" name="图片 409" descr="C:\Users\zcy\Desktop\图片\silhouette-1311985_960_720.pn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a:xfrm>
                                      <a:off x="246162" y="-39552"/>
                                      <a:ext cx="333375" cy="281940"/>
                                    </a:xfrm>
                                    <a:prstGeom prst="rect">
                                      <a:avLst/>
                                    </a:prstGeom>
                                    <a:noFill/>
                                    <a:ln>
                                      <a:noFill/>
                                    </a:ln>
                                    <a:scene3d>
                                      <a:camera prst="orthographicFront"/>
                                      <a:lightRig rig="flat" dir="t"/>
                                    </a:scene3d>
                                  </pic:spPr>
                                </pic:pic>
                              </wpg:grpSp>
                              <wps:wsp>
                                <wps:cNvPr id="410" name="直接连接符 410"/>
                                <wps:cNvCnPr/>
                                <wps:spPr>
                                  <a:xfrm flipH="1">
                                    <a:off x="95252" y="496450"/>
                                    <a:ext cx="150910" cy="146170"/>
                                  </a:xfrm>
                                  <a:prstGeom prst="line">
                                    <a:avLst/>
                                  </a:prstGeom>
                                  <a:ln w="2222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411" name="矩形: 圆角 411"/>
                              <wps:cNvSpPr/>
                              <wps:spPr>
                                <a:xfrm rot="16200000">
                                  <a:off x="279324" y="259949"/>
                                  <a:ext cx="316865" cy="45845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rFonts w:hint="eastAsia"/>
                                        <w:b/>
                                        <w:spacing w:val="-6"/>
                                        <w:sz w:val="15"/>
                                        <w:szCs w:val="15"/>
                                      </w:rPr>
                                      <w:t>C</w:t>
                                    </w:r>
                                    <w:r>
                                      <w:rPr>
                                        <w:b/>
                                        <w:spacing w:val="-6"/>
                                        <w:sz w:val="15"/>
                                        <w:szCs w:val="15"/>
                                      </w:rPr>
                                      <w:t>HP</w:t>
                                    </w: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txbxContent>
                              </wps:txbx>
                              <wps:bodyPr rot="0" spcFirstLastPara="0" vertOverflow="overflow" horzOverflow="overflow" vert="eaVert" wrap="square" lIns="0" tIns="0" rIns="0" bIns="0" numCol="1" spcCol="0" rtlCol="0" fromWordArt="0" anchor="ctr" anchorCtr="0" forceAA="0" compatLnSpc="1">
                                <a:noAutofit/>
                              </wps:bodyPr>
                            </wps:wsp>
                          </wpg:grpSp>
                        </wpg:grpSp>
                        <pic:pic xmlns:pic="http://schemas.openxmlformats.org/drawingml/2006/picture">
                          <pic:nvPicPr>
                            <pic:cNvPr id="412" name="图片 412" descr="C:\Users\zcy\Desktop\图片\wireless-signal-1119306_960_720.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rot="12936602">
                              <a:off x="2881660" y="811076"/>
                              <a:ext cx="239395" cy="131445"/>
                            </a:xfrm>
                            <a:prstGeom prst="rect">
                              <a:avLst/>
                            </a:prstGeom>
                            <a:noFill/>
                            <a:ln>
                              <a:noFill/>
                            </a:ln>
                          </pic:spPr>
                        </pic:pic>
                        <wps:wsp>
                          <wps:cNvPr id="413" name="直接连接符 413"/>
                          <wps:cNvCnPr/>
                          <wps:spPr>
                            <a:xfrm flipH="1">
                              <a:off x="3109447" y="605104"/>
                              <a:ext cx="183934" cy="162227"/>
                            </a:xfrm>
                            <a:prstGeom prst="line">
                              <a:avLst/>
                            </a:prstGeom>
                            <a:ln w="22225">
                              <a:prstDash val="dash"/>
                            </a:ln>
                          </wps:spPr>
                          <wps:style>
                            <a:lnRef idx="1">
                              <a:schemeClr val="accent1"/>
                            </a:lnRef>
                            <a:fillRef idx="0">
                              <a:schemeClr val="accent1"/>
                            </a:fillRef>
                            <a:effectRef idx="0">
                              <a:schemeClr val="accent1"/>
                            </a:effectRef>
                            <a:fontRef idx="minor">
                              <a:schemeClr val="tx1"/>
                            </a:fontRef>
                          </wps:style>
                          <wps:bodyPr/>
                        </wps:wsp>
                      </wpg:grpSp>
                      <wps:wsp>
                        <wps:cNvPr id="414" name="矩形: 圆角 414"/>
                        <wps:cNvSpPr/>
                        <wps:spPr>
                          <a:xfrm rot="16200000" flipH="1">
                            <a:off x="854015" y="1940943"/>
                            <a:ext cx="206375" cy="548005"/>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pacing w:val="-6"/>
                                  <w:sz w:val="15"/>
                                  <w:szCs w:val="15"/>
                                </w:rPr>
                              </w:pPr>
                              <w:r>
                                <w:rPr>
                                  <w:b/>
                                  <w:spacing w:val="-6"/>
                                  <w:sz w:val="15"/>
                                  <w:szCs w:val="15"/>
                                </w:rPr>
                                <w:t>Ice storage</w:t>
                              </w:r>
                            </w:p>
                          </w:txbxContent>
                        </wps:txbx>
                        <wps:bodyPr rot="0" spcFirstLastPara="0" vertOverflow="overflow" horzOverflow="overflow" vert="eaVert"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272.4pt;margin-top:14pt;height:203.75pt;width:247.9pt;mso-position-horizontal-relative:margin;mso-wrap-distance-bottom:0pt;mso-wrap-distance-left:9pt;mso-wrap-distance-right:9pt;mso-wrap-distance-top:0pt;z-index:251689984;mso-width-relative:page;mso-height-relative:page;" coordsize="3148330,2587625" o:gfxdata="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">
                <o:lock v:ext="edit" aspectratio="f"/>
                <v:group id="_x0000_s1026" o:spid="_x0000_s1026" o:spt="203" style="position:absolute;left:0;top:0;height:2587625;width:3148330;" coordorigin="0,-38793" coordsize="4544711,2966143" o:gfxdata="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0vcxw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38793;height:2966143;width:4544711;" coordorigin="0,-38793" coordsize="4544711,2966143" o:gfxdata="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vrr1C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38793;height:2966143;width:4544711;" coordorigin="0,101790" coordsize="3679967,2995740" o:gfxdata="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EpwrL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101790;height:2995740;width:3679967;" coordorigin="0,101790" coordsize="3679967,2995740" o:gfxdata="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R1lLy+AAAA3AAAAA8AAAAAAAAAAQAgAAAAIgAAAGRycy9kb3ducmV2Lnht&#10;bFBLAQIUABQAAAAIAIdO4kAzLwWeOwAAADkAAAAVAAAAAAAAAAEAIAAAAA0BAABkcnMvZ3JvdXBz&#10;aGFwZXhtbC54bWxQSwUGAAAAAAYABgBgAQAAygMAAAAA&#10;">
                        <o:lock v:ext="edit" aspectratio="f"/>
                        <v:shape id="_x0000_s1026" o:spid="_x0000_s1026" o:spt="75" alt="C:\Users\zcy\Desktop\图片\66e95676e40594f24735437d1b046967.png" type="#_x0000_t75" style="position:absolute;left:3009900;top:1409700;height:654050;width:571500;" filled="f" o:preferrelative="t" stroked="f" coordsize="21600,21600" o:gfxdata="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h/zS/&#10;AAAA3AAAAA8AAAAAAAAAAQAgAAAAIgAAAGRycy9kb3ducmV2LnhtbFBLAQIUABQAAAAIAIdO4kAz&#10;LwWeOwAAADkAAAAQAAAAAAAAAAEAIAAAAA4BAABkcnMvc2hhcGV4bWwueG1sUEsFBgAAAAAGAAYA&#10;WwEAALgDAAAAAA==&#10;">
                          <v:fill on="f" focussize="0,0"/>
                          <v:stroke on="f"/>
                          <v:imagedata r:id="rId6" o:title=""/>
                          <o:lock v:ext="edit" aspectratio="t"/>
                        </v:shape>
                        <v:group id="_x0000_s1026" o:spid="_x0000_s1026" o:spt="203" style="position:absolute;left:0;top:101790;height:2995740;width:3679967;" coordorigin="0,101790" coordsize="3679967,2995740"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101790;height:2995740;width:3679967;" coordorigin="0,101790" coordsize="3679967,2995740" o:gfxdata="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7nAzIvwAAANwAAAAPAAAAAAAAAAEAIAAAACIAAABkcnMvZG93bnJldi54&#10;bWxQSwECFAAUAAAACACHTuJAMy8FnjsAAAA5AAAAFQAAAAAAAAABACAAAAAOAQAAZHJzL2dyb3Vw&#10;c2hhcGV4bWwueG1sUEsFBgAAAAAGAAYAYAEAAMsDAAAAAA==&#10;">
                            <o:lock v:ext="edit" aspectratio="f"/>
                            <v:shape id="矩形: 剪去对角 326" o:spid="_x0000_s1026" style="position:absolute;left:0;top:323850;height:2773680;width:2981325;v-text-anchor:middle;" fillcolor="#FBFBFB [182]" filled="t" stroked="t" coordsize="2981325,2773680" o:gfxdata="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y2I8vQAA&#10;ANwAAAAPAAAAAAAAAAEAIAAAACIAAABkcnMvZG93bnJldi54bWxQSwECFAAUAAAACACHTuJAMy8F&#10;njsAAAA5AAAAEAAAAAAAAAABACAAAAAMAQAAZHJzL3NoYXBleG1sLnhtbFBLBQYAAAAABgAGAFsB&#10;AAC2AwAAAAA=&#10;" path="m762013,0l2207135,0,2981325,774189,2981325,2011666,2219311,2773680,774189,2773680,0,1999490,0,762013xe">
                              <v:path o:connectlocs="2981325,1386840;1490662,2773680;0,1386840;1490662,0" o:connectangles="0,82,164,247"/>
                              <v:fill type="gradient" on="t" color2="#E4E4E4 [982]" colors="0f #FBFBFB;48497f #D7D7D7;54395f #D7D7D7;65536f #E4E4E4" focus="100%" focussize="0,0" rotate="t"/>
                              <v:stroke weight="0.5pt" color="#A5A5A5 [3206]" miterlimit="8" joinstyle="miter"/>
                              <v:imagedata o:title=""/>
                              <o:lock v:ext="edit" aspectratio="f"/>
                            </v:shape>
                            <v:group id="_x0000_s1026" o:spid="_x0000_s1026" o:spt="203" style="position:absolute;left:152400;top:101790;height:2989626;width:3527567;" coordorigin="0,101790" coordsize="3527567,2989626"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101790;height:2989626;width:3415185;" coordorigin="0,8445" coordsize="3415185,2989626" o:gfxdata="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Wdo1a7AAAA3AAAAA8AAAAAAAAAAQAgAAAAIgAAAGRycy9kb3ducmV2LnhtbFBL&#10;AQIUABQAAAAIAIdO4kAzLwWeOwAAADkAAAAVAAAAAAAAAAEAIAAAAAoBAABkcnMvZ3JvdXBzaGFw&#10;ZXhtbC54bWxQSwUGAAAAAAYABgBgAQAAxwMAAAAA&#10;">
                                <o:lock v:ext="edit" aspectratio="f"/>
                                <v:line id="_x0000_s1026" o:spid="_x0000_s1026" o:spt="20" style="position:absolute;left:2028825;top:1857375;height:200025;width:114300;" filled="f" stroked="t" coordsize="21600,21600" o:gfxdata="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JOGLsAAADc&#10;AAAADwAAAAAAAAABACAAAAAiAAAAZHJzL2Rvd25yZXYueG1sUEsBAhQAFAAAAAgAh07iQDMvBZ47&#10;AAAAOQAAABAAAAAAAAAAAQAgAAAACgEAAGRycy9zaGFwZXhtbC54bWxQSwUGAAAAAAYABgBbAQAA&#10;tAMAAAAA&#10;">
                                  <v:fill on="f" focussize="0,0"/>
                                  <v:stroke weight="1.75pt" color="#4472C4 [3204]" miterlimit="8" joinstyle="miter" dashstyle="dash"/>
                                  <v:imagedata o:title=""/>
                                  <o:lock v:ext="edit" aspectratio="f"/>
                                </v:line>
                                <v:group id="_x0000_s1026" o:spid="_x0000_s1026" o:spt="203" style="position:absolute;left:0;top:8445;height:2989626;width:3415185;" coordorigin="0,8445" coordsize="3415185,2989626" o:gfxdata="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MjmNvAAAANwAAAAPAAAAAAAAAAEAIAAAACIAAABkcnMvZG93bnJldi54bWxQ&#10;SwECFAAUAAAACACHTuJAMy8FnjsAAAA5AAAAFQAAAAAAAAABACAAAAALAQAAZHJzL2dyb3Vwc2hh&#10;cGV4bWwueG1sUEsFBgAAAAAGAAYAYAEAAMgDAAAAAA==&#10;">
                                  <o:lock v:ext="edit" aspectratio="f"/>
                                  <v:shape id="_x0000_s1026" o:spid="_x0000_s1026" o:spt="75" alt="C:\Users\zcy\Desktop\图片\wireless-signal-1119306_960_720.png" type="#_x0000_t75" style="position:absolute;left:533400;top:904875;height:133350;width:194310;rotation:8232635f;" filled="f" o:preferrelative="t" stroked="f" coordsize="21600,21600" o:gfxdata="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Nta1vQAA&#10;ANwAAAAPAAAAAAAAAAEAIAAAACIAAABkcnMvZG93bnJldi54bWxQSwECFAAUAAAACACHTuJAMy8F&#10;njsAAAA5AAAAEAAAAAAAAAABACAAAAAMAQAAZHJzL3NoYXBleG1sLnhtbFBLBQYAAAAABgAGAFsB&#10;AAC2AwAAAAA=&#10;">
                                    <v:fill on="f" focussize="0,0"/>
                                    <v:stroke on="f"/>
                                    <v:imagedata r:id="rId7" o:title=""/>
                                    <o:lock v:ext="edit" aspectratio="t"/>
                                  </v:shape>
                                  <v:group id="_x0000_s1026" o:spid="_x0000_s1026" o:spt="203" style="position:absolute;left:0;top:8445;height:2989626;width:3415185;" coordorigin="0,8445" coordsize="3415185,2989626" o:gfxdata="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rAJh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8445;height:2989626;width:3415185;" coordorigin="0,8445" coordsize="3415185,2989626" o:gfxdata="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gp/q+AAAA3AAAAA8AAAAAAAAAAQAgAAAAIgAAAGRycy9kb3ducmV2Lnht&#10;bFBLAQIUABQAAAAIAIdO4kAzLwWeOwAAADkAAAAVAAAAAAAAAAEAIAAAAA0BAABkcnMvZ3JvdXBz&#10;aGFwZXhtbC54bWxQSwUGAAAAAAYABgBgAQAAygMAAAAA&#10;">
                                      <o:lock v:ext="edit" aspectratio="f"/>
                                      <v:shape id="_x0000_s1026" o:spid="_x0000_s1026" o:spt="75" alt="C:\Users\zcy\Desktop\图片\cloud-computing-1924338_960_720.png" type="#_x0000_t75" style="position:absolute;left:2415060;top:8445;height:693420;width:1000125;" filled="f" o:preferrelative="t" stroked="f" coordsize="21600,21600" o:gfxdata="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q55H&#10;wAAAANwAAAAPAAAAAAAAAAEAIAAAACIAAABkcnMvZG93bnJldi54bWxQSwECFAAUAAAACACHTuJA&#10;My8FnjsAAAA5AAAAEAAAAAAAAAABACAAAAAPAQAAZHJzL3NoYXBleG1sLnhtbFBLBQYAAAAABgAG&#10;AFsBAAC5AwAAAAA=&#10;">
                                        <v:fill on="f" focussize="0,0"/>
                                        <v:stroke on="f"/>
                                        <v:imagedata r:id="rId8" o:title=""/>
                                        <o:lock v:ext="edit" aspectratio="t"/>
                                      </v:shape>
                                      <v:roundrect id="矩形: 圆角 335" o:spid="_x0000_s1026" o:spt="2" style="position:absolute;left:781050;top:1066800;height:828675;width:1323975;v-text-anchor:middle;" fillcolor="#F8CBAD [1301]" filled="t" stroked="t" coordsize="21600,21600" arcsize="0.166666666666667" o:gfxdata="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P6/ZvQAA&#10;ANwAAAAPAAAAAAAAAAEAIAAAACIAAABkcnMvZG93bnJldi54bWxQSwECFAAUAAAACACHTuJAMy8F&#10;njsAAAA5AAAAEAAAAAAAAAABACAAAAAMAQAAZHJzL3NoYXBleG1sLnhtbFBLBQYAAAAABgAGAFsB&#10;AAC2AwAAAAA=&#10;">
                                        <v:fill on="t" focussize="0,0"/>
                                        <v:stroke weight="1pt" color="#F8CBAD [1301]" miterlimit="8" joinstyle="miter"/>
                                        <v:imagedata o:title=""/>
                                        <o:lock v:ext="edit" aspectratio="f"/>
                                        <v:shadow on="t" color="#7F7F7F [1612]" opacity="26214f" offset="0pt,3pt" origin="0f,-32768f" matrix="65536f,0f,0f,65536f"/>
                                      </v:roundrect>
                                      <v:shape id="_x0000_s1026" o:spid="_x0000_s1026" o:spt="75" alt="C:\Users\zcy\Desktop\图片\flat-2126876_960_720.png" type="#_x0000_t75" style="position:absolute;left:1101090;top:1214172;height:561975;width:571500;" filled="f" o:preferrelative="t" stroked="f" coordsize="21600,21600" o:gfxdata="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soa8AAAA&#10;3AAAAA8AAAAAAAAAAQAgAAAAIgAAAGRycy9kb3ducmV2LnhtbFBLAQIUABQAAAAIAIdO4kAzLwWe&#10;OwAAADkAAAAQAAAAAAAAAAEAIAAAAAsBAABkcnMvc2hhcGV4bWwueG1sUEsFBgAAAAAGAAYAWwEA&#10;ALUDAAAAAA==&#10;">
                                        <v:fill on="f" focussize="0,0"/>
                                        <v:stroke on="f"/>
                                        <v:imagedata r:id="rId9" o:title=""/>
                                        <o:lock v:ext="edit" aspectratio="t"/>
                                      </v:shape>
                                      <v:group id="_x0000_s1026" o:spid="_x0000_s1026" o:spt="203" style="position:absolute;left:117763;top:1609725;height:1388346;width:1095087;" coordorigin="117792,0" coordsize="1095375,1388776" o:gfxdata="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Hbofm+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17792;top:0;height:570767;width:533400;" coordsize="533400,570767" o:gfxdata="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QRDWL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0;top:219075;height:351692;width:533400;v-text-anchor:middle;" fillcolor="#CC0066" filled="t" stroked="t" coordsize="21600,21600" o:gfxdata="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zkYvQAA&#10;ANwAAAAPAAAAAAAAAAEAIAAAACIAAABkcnMvZG93bnJldi54bWxQSwECFAAUAAAACACHTuJAMy8F&#10;njsAAAA5AAAAEAAAAAAAAAABACAAAAAMAQAAZHJzL3NoYXBleG1sLnhtbFBLBQYAAAAABgAGAFsB&#10;AAC2AwAAAAA=&#10;">
                                            <v:fill on="t" opacity="30146f" focussize="0,0"/>
                                            <v:stroke weight="1pt" color="#BFBFBF [2412]" miterlimit="8" joinstyle="miter"/>
                                            <v:imagedata o:title=""/>
                                            <o:lock v:ext="edit" aspectratio="f"/>
                                            <v:shadow on="t" color="#000000" opacity="26214f" offset="0pt,3pt" origin="0f,-32768f" matrix="65536f,0f,0f,65536f"/>
                                          </v:shape>
                                          <v:shape id="_x0000_s1026" o:spid="_x0000_s1026" o:spt="75" alt="C:\Users\zcy\Desktop\图片\elevator-48615_960_720.png" type="#_x0000_t75" style="position:absolute;left:47625;top:0;height:496570;width:447040;" filled="f" o:preferrelative="t" stroked="f" coordsize="21600,21600" o:gfxdata="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X8c0xtAAAANwAAAAPAAAA&#10;AAAAAAEAIAAAACIAAABkcnMvZG93bnJldi54bWxQSwECFAAUAAAACACHTuJAMy8FnjsAAAA5AAAA&#10;EAAAAAAAAAABACAAAAADAQAAZHJzL3NoYXBleG1sLnhtbFBLBQYAAAAABgAGAFsBAACtAwAAAAA=&#10;">
                                            <v:fill on="f" focussize="0,0"/>
                                            <v:stroke on="f"/>
                                            <v:imagedata r:id="rId10" o:title=""/>
                                            <o:lock v:ext="edit" aspectratio="t"/>
                                          </v:shape>
                                        </v:group>
                                        <v:group id="_x0000_s1026" o:spid="_x0000_s1026" o:spt="203" style="position:absolute;left:679767;top:495300;height:436880;width:533400;" coordsize="533400,437417" o:gfxdata="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eO9r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85725;height:351692;width:533400;v-text-anchor:middle;" fillcolor="#CC0066" filled="t" stroked="t" coordsize="21600,21600" o:gfxdata="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h2BS8AAAA&#10;3AAAAA8AAAAAAAAAAQAgAAAAIgAAAGRycy9kb3ducmV2LnhtbFBLAQIUABQAAAAIAIdO4kAzLwWe&#10;OwAAADkAAAAQAAAAAAAAAAEAIAAAAAsBAABkcnMvc2hhcGV4bWwueG1sUEsFBgAAAAAGAAYAWwEA&#10;ALUDAAAAAA==&#10;">
                                            <v:fill on="t" opacity="30146f" focussize="0,0"/>
                                            <v:stroke weight="1pt" color="#BFBFBF [2412]" miterlimit="8" joinstyle="miter"/>
                                            <v:imagedata o:title=""/>
                                            <o:lock v:ext="edit" aspectratio="f"/>
                                            <v:shadow on="t" color="#000000" opacity="26214f" offset="0pt,3pt" origin="0f,-32768f" matrix="65536f,0f,0f,65536f"/>
                                          </v:shape>
                                          <v:shape id="_x0000_s1026" o:spid="_x0000_s1026" o:spt="75" alt="C:\Users\zcy\Desktop\图片\warehouse-1427960_960_720.png" type="#_x0000_t75" style="position:absolute;left:47625;top:0;height:386715;width:439420;" filled="f" o:preferrelative="t" stroked="f" coordsize="21600,21600" o:gfxdata="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e7QRvQAA&#10;ANwAAAAPAAAAAAAAAAEAIAAAACIAAABkcnMvZG93bnJldi54bWxQSwECFAAUAAAACACHTuJAMy8F&#10;njsAAAA5AAAAEAAAAAAAAAABACAAAAAMAQAAZHJzL3NoYXBleG1sLnhtbFBLBQYAAAAABgAGAFsB&#10;AAC2AwAAAAA=&#10;">
                                            <v:fill on="f" focussize="0,0"/>
                                            <v:stroke on="f"/>
                                            <v:imagedata r:id="rId11" o:title=""/>
                                            <o:lock v:ext="edit" aspectratio="t"/>
                                          </v:shape>
                                        </v:group>
                                        <v:roundrect id="矩形: 圆角 344" o:spid="_x0000_s1026" o:spt="2" style="position:absolute;left:270671;top:441038;flip:x;height:947738;width:317230;rotation:2934344f;v-text-anchor:middle;" filled="f" stroked="f" coordsize="21600,21600" arcsize="0.166666666666667" o:gfxdata="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Aox28AAAA&#10;3A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Dispatchable loads</w:t>
                                                </w:r>
                                              </w:p>
                                            </w:txbxContent>
                                          </v:textbox>
                                        </v:roundrect>
                                      </v:group>
                                      <v:group id="_x0000_s1026" o:spid="_x0000_s1026" o:spt="203" style="position:absolute;left:0;top:895350;height:777240;width:542925;" coordsize="542925,777558" o:gfxdata="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kPpaM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546100;width:542925;" coordsize="923925,971550" o:gfxdata="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VpF3H8AAAADcAAAADwAAAAAAAAABACAAAAAiAAAAZHJzL2Rvd25yZXYu&#10;eG1sUEsBAhQAFAAAAAgAh07iQDMvBZ47AAAAOQAAABUAAAAAAAAAAQAgAAAADwEAAGRycy9ncm91&#10;cHNoYXBleG1sLnhtbFBLBQYAAAAABgAGAGABAADMAwAAAAA=&#10;">
                                          <o:lock v:ext="edit" aspectratio="f"/>
                                          <v:shape id="_x0000_s1026" o:spid="_x0000_s1026" o:spt="3" type="#_x0000_t3" style="position:absolute;left:47625;top:361950;height:609600;width:876300;v-text-anchor:middle;" fillcolor="#8FAADC [1940]" filled="t" stroked="t" coordsize="21600,21600" o:gfxdata="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A5AS/&#10;AAAA3AAAAA8AAAAAAAAAAQAgAAAAIgAAAGRycy9kb3ducmV2LnhtbFBLAQIUABQAAAAIAIdO4kAz&#10;LwWeOwAAADkAAAAQAAAAAAAAAAEAIAAAAA4BAABkcnMvc2hhcGV4bWwueG1sUEsFBgAAAAAGAAYA&#10;WwEAALgDAAAAAA==&#10;">
                                            <v:fill on="t" opacity="30146f" focussize="0,0"/>
                                            <v:stroke weight="1pt" color="#808080 [1629]" miterlimit="8" joinstyle="miter"/>
                                            <v:imagedata o:title=""/>
                                            <o:lock v:ext="edit" aspectratio="f"/>
                                            <v:shadow on="t" color="#000000" opacity="26214f" offset="0pt,3pt" origin="0f,-32768f" matrix="65536f,0f,0f,65536f"/>
                                          </v:shape>
                                          <v:group id="_x0000_s1026" o:spid="_x0000_s1026" o:spt="203" style="position:absolute;left:0;top:0;height:824865;width:838200;" coordsize="1085850,1034415" o:gfxdata="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IQkb2vAAAANwAAAAPAAAAAAAAAAEAIAAAACIAAABkcnMvZG93bnJldi54bWxQ&#10;SwECFAAUAAAACACHTuJAMy8FnjsAAAA5AAAAFQAAAAAAAAABACAAAAALAQAAZHJzL2dyb3Vwc2hh&#10;cGV4bWwueG1sUEsFBgAAAAAGAAYAYAEAAMgDAAAAAA==&#10;">
                                            <o:lock v:ext="edit" aspectratio="f"/>
                                            <v:shape id="_x0000_s1026" o:spid="_x0000_s1026" o:spt="75" alt="C:\Users\zcy\Desktop\图片\solar-panel-303455_960_720.png" type="#_x0000_t75" style="position:absolute;left:647700;top:123825;flip:x;height:400685;width:438150;" filled="f" o:preferrelative="t" stroked="f" coordsize="21600,21600" o:gfxdata="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pmB74A&#10;AADcAAAADwAAAAAAAAABACAAAAAiAAAAZHJzL2Rvd25yZXYueG1sUEsBAhQAFAAAAAgAh07iQDMv&#10;BZ47AAAAOQAAABAAAAAAAAAAAQAgAAAADQEAAGRycy9zaGFwZXhtbC54bWxQSwUGAAAAAAYABgBb&#10;AQAAtwMAAAAA&#10;">
                                              <v:fill on="f" focussize="0,0"/>
                                              <v:stroke on="f"/>
                                              <v:imagedata r:id="rId12" o:title=""/>
                                              <o:lock v:ext="edit" aspectratio="t"/>
                                            </v:shape>
                                            <v:shape id="_x0000_s1026" o:spid="_x0000_s1026" o:spt="75" alt="C:\Users\zcy\Desktop\图片\solar-panel-303455_960_720.png" type="#_x0000_t75" style="position:absolute;left:19050;top:0;flip:x;height:614045;width:671830;" filled="f" o:preferrelative="t" stroked="f" coordsize="21600,21600" o:gfxdata="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3RY9rsAAADc&#10;AAAADwAAAAAAAAABACAAAAAiAAAAZHJzL2Rvd25yZXYueG1sUEsBAhQAFAAAAAgAh07iQDMvBZ47&#10;AAAAOQAAABAAAAAAAAAAAQAgAAAACgEAAGRycy9zaGFwZXhtbC54bWxQSwUGAAAAAAYABgBbAQAA&#10;tAMAAAAA&#10;">
                                              <v:fill on="f" focussize="0,0"/>
                                              <v:stroke on="f"/>
                                              <v:imagedata r:id="rId13" o:title=""/>
                                              <o:lock v:ext="edit" aspectratio="t"/>
                                            </v:shape>
                                            <v:shape id="_x0000_s1026" o:spid="_x0000_s1026" o:spt="75" alt="C:\Users\zcy\Desktop\图片\solar-panel-303455_960_720.png" type="#_x0000_t75" style="position:absolute;left:0;top:533400;flip:x;height:400685;width:438150;" filled="f" o:preferrelative="t" stroked="f" coordsize="21600,21600" o:gfxdata="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X83L4A&#10;AADcAAAADwAAAAAAAAABACAAAAAiAAAAZHJzL2Rvd25yZXYueG1sUEsBAhQAFAAAAAgAh07iQDMv&#10;BZ47AAAAOQAAABAAAAAAAAAAAQAgAAAADQEAAGRycy9zaGFwZXhtbC54bWxQSwUGAAAAAAYABgBb&#10;AQAAtwMAAAAA&#10;">
                                              <v:fill on="f" focussize="0,0"/>
                                              <v:stroke on="f"/>
                                              <v:imagedata r:id="rId12" o:title=""/>
                                              <o:lock v:ext="edit" aspectratio="t"/>
                                            </v:shape>
                                            <v:shape id="_x0000_s1026" o:spid="_x0000_s1026" o:spt="75" alt="C:\Users\zcy\Desktop\图片\panel-158630_960_720.png" type="#_x0000_t75" style="position:absolute;left:257175;top:428625;height:605790;width:721360;" filled="f" o:preferrelative="t" stroked="f" coordsize="21600,21600" o:gfxdata="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81Fr4A&#10;AADcAAAADwAAAAAAAAABACAAAAAiAAAAZHJzL2Rvd25yZXYueG1sUEsBAhQAFAAAAAgAh07iQDMv&#10;BZ47AAAAOQAAABAAAAAAAAAAAQAgAAAADQEAAGRycy9zaGFwZXhtbC54bWxQSwUGAAAAAAYABgBb&#10;AQAAtwMAAAAA&#10;">
                                              <v:fill on="f" focussize="0,0"/>
                                              <v:stroke on="f"/>
                                              <v:imagedata r:id="rId14" o:title=""/>
                                              <o:lock v:ext="edit" aspectratio="t"/>
                                            </v:shape>
                                          </v:group>
                                        </v:group>
                                        <v:roundrect id="矩形: 圆角 353" o:spid="_x0000_s1026" o:spt="2" style="position:absolute;left:171450;top:533400;height:236855;width:251460;rotation:-5898240f;v-text-anchor:middle;" filled="f" stroked="f" coordsize="21600,21600" arcsize="0.166666666666667" o:gfxdata="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AjJq&#10;wAAAANwAAAAPAAAAAAAAAAEAIAAAACIAAABkcnMvZG93bnJldi54bWxQSwECFAAUAAAACACHTuJA&#10;My8FnjsAAAA5AAAAEAAAAAAAAAABACAAAAAPAQAAZHJzL3NoYXBleG1sLnhtbFBLBQYAAAAABgAG&#10;AFsBAAC5Aw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PV</w:t>
                                                </w:r>
                                              </w:p>
                                              <w:p>
                                                <w:pPr>
                                                  <w:rPr>
                                                    <w:b/>
                                                    <w:spacing w:val="-6"/>
                                                    <w:sz w:val="15"/>
                                                    <w:szCs w:val="15"/>
                                                  </w:rPr>
                                                </w:pPr>
                                              </w:p>
                                            </w:txbxContent>
                                          </v:textbox>
                                        </v:roundrect>
                                      </v:group>
                                      <v:group id="_x0000_s1026" o:spid="_x0000_s1026" o:spt="203" style="position:absolute;left:400050;top:209550;height:802640;width:713105;" coordsize="713105,802640" o:gfxdata="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NbaLs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62865;top:0;height:533400;width:504825;" coordsize="876300,933450" o:gfxdata="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mn+1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323850;height:609600;width:876300;v-text-anchor:middle;" fillcolor="#8FAADC [1940]" filled="t" stroked="t" coordsize="21600,21600" o:gfxdata="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XQr4A&#10;AADcAAAADwAAAAAAAAABACAAAAAiAAAAZHJzL2Rvd25yZXYueG1sUEsBAhQAFAAAAAgAh07iQDMv&#10;BZ47AAAAOQAAABAAAAAAAAAAAQAgAAAADQEAAGRycy9zaGFwZXhtbC54bWxQSwUGAAAAAAYABgBb&#10;AQAAtwMAAAAA&#10;">
                                            <v:fill on="t" opacity="30146f" focussize="0,0"/>
                                            <v:stroke weight="1pt" color="#808080 [1629]" miterlimit="8" joinstyle="miter"/>
                                            <v:imagedata o:title=""/>
                                            <o:lock v:ext="edit" aspectratio="f"/>
                                            <v:shadow on="t" color="#000000" opacity="26214f" offset="0pt,3pt" origin="0f,-32768f" matrix="65536f,0f,0f,65536f"/>
                                          </v:shape>
                                          <v:shape id="_x0000_s1026" o:spid="_x0000_s1026" o:spt="75" alt="C:\Users\zcy\Desktop\图片\0c78b93afb7f207c4bf43d23dad155b2.png" type="#_x0000_t75" style="position:absolute;left:19050;top:0;height:786130;width:855980;" filled="f" o:preferrelative="t" stroked="f" coordsize="21600,21600" o:gfxdata="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zMtvQAA&#10;ANwAAAAPAAAAAAAAAAEAIAAAACIAAABkcnMvZG93bnJldi54bWxQSwECFAAUAAAACACHTuJAMy8F&#10;njsAAAA5AAAAEAAAAAAAAAABACAAAAAMAQAAZHJzL3NoYXBleG1sLnhtbFBLBQYAAAAABgAGAFsB&#10;AAC2AwAAAAA=&#10;">
                                            <v:fill on="f" focussize="0,0"/>
                                            <v:stroke on="f"/>
                                            <v:imagedata r:id="rId15" o:title=""/>
                                            <o:lock v:ext="edit" aspectratio="t"/>
                                          </v:shape>
                                        </v:group>
                                        <v:roundrect id="矩形: 圆角 358" o:spid="_x0000_s1026" o:spt="2" style="position:absolute;left:196215;top:285750;height:713105;width:320675;rotation:-5898240f;v-text-anchor:middle;" filled="f" stroked="f" coordsize="21600,21600" arcsize="0.166666666666667" o:gfxdata="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agG74A&#10;AADc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Hydropower</w:t>
                                                </w:r>
                                              </w:p>
                                            </w:txbxContent>
                                          </v:textbox>
                                        </v:roundrect>
                                      </v:group>
                                      <v:group id="_x0000_s1026" o:spid="_x0000_s1026" o:spt="203" style="position:absolute;left:1114425;top:47625;height:821690;width:617855;" coordsize="617855,821690" o:gfxdata="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LXdb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24765;top:0;height:571500;width:533400;" coordsize="876300,990600" o:gfxdata="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9gRaQ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0;top:381000;height:609600;width:876300;v-text-anchor:middle;" fillcolor="#8FAADC [1940]" filled="t" stroked="t" coordsize="21600,21600" o:gfxdata="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QhYu/&#10;AAAA3AAAAA8AAAAAAAAAAQAgAAAAIgAAAGRycy9kb3ducmV2LnhtbFBLAQIUABQAAAAIAIdO4kAz&#10;LwWeOwAAADkAAAAQAAAAAAAAAAEAIAAAAA4BAABkcnMvc2hhcGV4bWwueG1sUEsFBgAAAAAGAAYA&#10;WwEAALgDAAAAAA==&#10;">
                                            <v:fill on="t" opacity="30146f" focussize="0,0"/>
                                            <v:stroke weight="1pt" color="#808080 [1629]" miterlimit="8" joinstyle="miter"/>
                                            <v:imagedata o:title=""/>
                                            <o:lock v:ext="edit" aspectratio="f"/>
                                            <v:shadow on="t" color="#000000" opacity="26214f" offset="0pt,3pt" origin="0f,-32768f" matrix="65536f,0f,0f,65536f"/>
                                          </v:shape>
                                          <v:group id="_x0000_s1026" o:spid="_x0000_s1026" o:spt="203" style="position:absolute;left:38100;top:0;height:928370;width:727710;" coordsize="809625,1128395" o:gfxdata="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Hy18vwAAANwAAAAPAAAAAAAAAAEAIAAAACIAAABkcnMvZG93bnJldi54&#10;bWxQSwECFAAUAAAACACHTuJAMy8FnjsAAAA5AAAAFQAAAAAAAAABACAAAAAOAQAAZHJzL2dyb3Vw&#10;c2hhcGV4bWwueG1sUEsFBgAAAAAGAAYAYAEAAMsDAAAAAA==&#10;">
                                            <o:lock v:ext="edit" aspectratio="f"/>
                                            <v:shape id="_x0000_s1026" o:spid="_x0000_s1026" o:spt="75" alt="C:\Users\zcy\Desktop\图片\wind-turbine-297137_960_720.png" type="#_x0000_t75" style="position:absolute;left:0;top:0;height:721995;width:379730;" filled="f" o:preferrelative="t" stroked="f" coordsize="21600,21600" o:gfxdata="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xXWbsAAADc&#10;AAAADwAAAAAAAAABACAAAAAiAAAAZHJzL2Rvd25yZXYueG1sUEsBAhQAFAAAAAgAh07iQDMvBZ47&#10;AAAAOQAAABAAAAAAAAAAAQAgAAAACgEAAGRycy9zaGFwZXhtbC54bWxQSwUGAAAAAAYABgBbAQAA&#10;tAMAAAAA&#10;">
                                              <v:fill on="f" focussize="0,0"/>
                                              <v:stroke on="f"/>
                                              <v:imagedata r:id="rId16" o:title=""/>
                                              <o:lock v:ext="edit" aspectratio="t"/>
                                            </v:shape>
                                            <v:shape id="_x0000_s1026" o:spid="_x0000_s1026" o:spt="75" alt="C:\Users\zcy\Desktop\图片\wind-turbine-297137_960_720.png" type="#_x0000_t75" style="position:absolute;left:495300;top:228600;height:597535;width:314325;" filled="f" o:preferrelative="t" stroked="f" coordsize="21600,21600" o:gfxdata="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LB+QvQAA&#10;ANwAAAAPAAAAAAAAAAEAIAAAACIAAABkcnMvZG93bnJldi54bWxQSwECFAAUAAAACACHTuJAMy8F&#10;njsAAAA5AAAAEAAAAAAAAAABACAAAAAMAQAAZHJzL3NoYXBleG1sLnhtbFBLBQYAAAAABgAGAFsB&#10;AAC2AwAAAAA=&#10;">
                                              <v:fill on="f" focussize="0,0"/>
                                              <v:stroke on="f"/>
                                              <v:imagedata r:id="rId17" o:title=""/>
                                              <o:lock v:ext="edit" aspectratio="t"/>
                                            </v:shape>
                                            <v:shape id="_x0000_s1026" o:spid="_x0000_s1026" o:spt="75" alt="C:\Users\zcy\Desktop\图片\wind-turbine-297137_960_720.png" type="#_x0000_t75" style="position:absolute;left:295275;top:533400;height:594995;width:313055;" filled="f" o:preferrelative="t" stroked="f" coordsize="21600,21600" o:gfxdata="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49sq/&#10;AAAA3AAAAA8AAAAAAAAAAQAgAAAAIgAAAGRycy9kb3ducmV2LnhtbFBLAQIUABQAAAAIAIdO4kAz&#10;LwWeOwAAADkAAAAQAAAAAAAAAAEAIAAAAA4BAABkcnMvc2hhcGV4bWwueG1sUEsFBgAAAAAGAAYA&#10;WwEAALgDAAAAAA==&#10;">
                                              <v:fill on="f" focussize="0,0"/>
                                              <v:stroke on="f"/>
                                              <v:imagedata r:id="rId18" o:title=""/>
                                              <o:lock v:ext="edit" aspectratio="t"/>
                                            </v:shape>
                                          </v:group>
                                        </v:group>
                                        <v:roundrect id="矩形: 圆角 366" o:spid="_x0000_s1026" o:spt="2" style="position:absolute;left:148590;top:352425;height:617855;width:320675;rotation:-5898240f;v-text-anchor:middle;" filled="f" stroked="f" coordsize="21600,21600" arcsize="0.166666666666667" o:gfxdata="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GVtP&#10;wAAAANwAAAAPAAAAAAAAAAEAIAAAACIAAABkcnMvZG93bnJldi54bWxQSwECFAAUAAAACACHTuJA&#10;My8FnjsAAAA5AAAAEAAAAAAAAAABACAAAAAPAQAAZHJzL3NoYXBleG1sLnhtbFBLBQYAAAAABgAG&#10;AFsBAAC5Aw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Wind power</w:t>
                                                </w:r>
                                              </w:p>
                                            </w:txbxContent>
                                          </v:textbox>
                                        </v:roundrect>
                                      </v:group>
                                      <v:group id="_x0000_s1026" o:spid="_x0000_s1026" o:spt="203" style="position:absolute;left:2266950;top:1647825;height:802005;width:533400;" coordsize="533400,802005" o:gfxdata="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cmiO5M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513617;width:533400;" coordsize="533400,513617" o:gfxdata="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9xqWvAAAANwAAAAPAAAAAAAAAAEAIAAAACIAAABkcnMvZG93bnJldi54bWxQ&#10;SwECFAAUAAAACACHTuJAMy8FnjsAAAA5AAAAFQAAAAAAAAABACAAAAALAQAAZHJzL2dyb3Vwc2hh&#10;cGV4bWwueG1sUEsFBgAAAAAGAAYAYAEAAMgDAAAAAA==&#10;">
                                          <o:lock v:ext="edit" aspectratio="f"/>
                                          <v:shape id="_x0000_s1026" o:spid="_x0000_s1026" o:spt="75" alt="C:\Users\zcy\Desktop\图片\battery-41308_960_720.png" type="#_x0000_t75" style="position:absolute;left:219075;top:0;height:345440;width:180975;" filled="f" o:preferrelative="t" stroked="f" coordsize="21600,21600" o:gfxdata="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UOji/&#10;AAAA3AAAAA8AAAAAAAAAAQAgAAAAIgAAAGRycy9kb3ducmV2LnhtbFBLAQIUABQAAAAIAIdO4kAz&#10;LwWeOwAAADkAAAAQAAAAAAAAAAEAIAAAAA4BAABkcnMvc2hhcGV4bWwueG1sUEsFBgAAAAAGAAYA&#10;WwEAALgDAAAAAA==&#10;">
                                            <v:fill on="f" focussize="0,0"/>
                                            <v:stroke on="f"/>
                                            <v:imagedata r:id="rId19" o:title=""/>
                                            <o:lock v:ext="edit" aspectratio="t"/>
                                          </v:shape>
                                          <v:group id="_x0000_s1026" o:spid="_x0000_s1026" o:spt="203" style="position:absolute;left:0;top:57150;height:456467;width:533400;" coordsize="533400,456467" o:gfxdata="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4WIBN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456467;width:533400;" coordsize="533400,456467" o:gfxdata="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FCXW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104775;height:351692;width:533400;v-text-anchor:middle;" fillcolor="#FFD966 [1943]" filled="t" stroked="t" coordsize="21600,21600" o:gfxdata="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MfnEvQAA&#10;ANwAAAAPAAAAAAAAAAEAIAAAACIAAABkcnMvZG93bnJldi54bWxQSwECFAAUAAAACACHTuJAMy8F&#10;njsAAAA5AAAAEAAAAAAAAAABACAAAAAMAQAAZHJzL3NoYXBleG1sLnhtbFBLBQYAAAAABgAGAFsB&#10;AAC2AwAAAAA=&#10;">
                                                <v:fill on="t" opacity="30146f" focussize="0,0"/>
                                                <v:stroke weight="1pt" color="#BFBFBF [2412]" miterlimit="8" joinstyle="miter"/>
                                                <v:imagedata o:title=""/>
                                                <o:lock v:ext="edit" aspectratio="f"/>
                                                <v:shadow on="t" color="#000000" opacity="26214f" offset="0pt,3pt" origin="0f,-32768f" matrix="65536f,0f,0f,65536f"/>
                                              </v:shape>
                                              <v:shape id="_x0000_s1026" o:spid="_x0000_s1026" o:spt="75" alt="C:\Users\zcy\Desktop\图片\battery-41308_960_720.png" type="#_x0000_t75" style="position:absolute;left:66675;top:0;height:345440;width:180975;" filled="f" o:preferrelative="t" stroked="f" coordsize="21600,21600" o:gfxdata="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lmw+/&#10;AAAA3AAAAA8AAAAAAAAAAQAgAAAAIgAAAGRycy9kb3ducmV2LnhtbFBLAQIUABQAAAAIAIdO4kAz&#10;LwWeOwAAADkAAAAQAAAAAAAAAAEAIAAAAA4BAABkcnMvc2hhcGV4bWwueG1sUEsFBgAAAAAGAAYA&#10;WwEAALgDAAAAAA==&#10;">
                                                <v:fill on="f" focussize="0,0"/>
                                                <v:stroke on="f"/>
                                                <v:imagedata r:id="rId19" o:title=""/>
                                                <o:lock v:ext="edit" aspectratio="t"/>
                                              </v:shape>
                                            </v:group>
                                            <v:shape id="_x0000_s1026" o:spid="_x0000_s1026" o:spt="75" alt="C:\Users\zcy\Desktop\图片\battery-41308_960_720.png" type="#_x0000_t75" style="position:absolute;left:228600;top:57150;height:345440;width:180975;" filled="f" o:preferrelative="t" stroked="f" coordsize="21600,21600" o:gfxdata="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wDe74A&#10;AADcAAAADwAAAAAAAAABACAAAAAiAAAAZHJzL2Rvd25yZXYueG1sUEsBAhQAFAAAAAgAh07iQDMv&#10;BZ47AAAAOQAAABAAAAAAAAAAAQAgAAAADQEAAGRycy9zaGFwZXhtbC54bWxQSwUGAAAAAAYABgBb&#10;AQAAtwMAAAAA&#10;">
                                              <v:fill on="f" focussize="0,0"/>
                                              <v:stroke on="f"/>
                                              <v:imagedata r:id="rId19" o:title=""/>
                                              <o:lock v:ext="edit" aspectratio="t"/>
                                            </v:shape>
                                          </v:group>
                                        </v:group>
                                        <v:roundrect id="矩形: 圆角 375" o:spid="_x0000_s1026" o:spt="2" style="position:absolute;left:152400;top:523875;flip:x;height:253365;width:302895;rotation:5898240f;v-text-anchor:middle;" filled="f" stroked="f" coordsize="21600,21600" arcsize="0.166666666666667" o:gfxdata="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bSs2/&#10;AAAA3AAAAA8AAAAAAAAAAQAgAAAAIgAAAGRycy9kb3ducmV2LnhtbFBLAQIUABQAAAAIAIdO4kAz&#10;LwWeOwAAADkAAAAQAAAAAAAAAAEAIAAAAA4BAABkcnMvc2hhcGV4bWwueG1sUEsFBgAAAAAGAAYA&#10;WwEAALgDA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ESS</w:t>
                                                </w:r>
                                              </w:p>
                                              <w:p>
                                                <w:pPr>
                                                  <w:rPr>
                                                    <w:b/>
                                                    <w:spacing w:val="-6"/>
                                                    <w:sz w:val="15"/>
                                                    <w:szCs w:val="15"/>
                                                  </w:rPr>
                                                </w:pPr>
                                              </w:p>
                                            </w:txbxContent>
                                          </v:textbox>
                                        </v:roundrect>
                                      </v:group>
                                      <v:group id="_x0000_s1026" o:spid="_x0000_s1026" o:spt="203" style="position:absolute;left:1495425;top:2066925;height:773430;width:638175;" coordsize="638175,773430" o:gfxdata="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mP29os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0;top:0;height:465992;width:638175;" coordsize="638175,465992" o:gfxdata="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7EYOcAAAADcAAAADwAAAAAAAAABACAAAAAiAAAAZHJzL2Rvd25yZXYu&#10;eG1sUEsBAhQAFAAAAAgAh07iQDMvBZ47AAAAOQAAABUAAAAAAAAAAQAgAAAADwEAAGRycy9ncm91&#10;cHNoYXBleG1sLnhtbFBLBQYAAAAABgAGAGABAADMAwAAAAA=&#10;">
                                          <o:lock v:ext="edit" aspectratio="f"/>
                                          <v:shape id="_x0000_s1026" o:spid="_x0000_s1026" o:spt="3" type="#_x0000_t3" style="position:absolute;left:104775;top:114300;height:351692;width:533400;v-text-anchor:middle;" fillcolor="#FFD966 [1943]" filled="t" stroked="t" coordsize="21600,21600" o:gfxdata="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3Zzi62AAAA3AAAAA8A&#10;AAAAAAAAAQAgAAAAIgAAAGRycy9kb3ducmV2LnhtbFBLAQIUABQAAAAIAIdO4kAzLwWeOwAAADkA&#10;AAAQAAAAAAAAAAEAIAAAAAUBAABkcnMvc2hhcGV4bWwueG1sUEsFBgAAAAAGAAYAWwEAAK8DAAAA&#10;AA==&#10;">
                                            <v:fill on="t" opacity="30146f" focussize="0,0"/>
                                            <v:stroke weight="1pt" color="#BFBFBF [2412]" miterlimit="8" joinstyle="miter"/>
                                            <v:imagedata o:title=""/>
                                            <o:lock v:ext="edit" aspectratio="f"/>
                                            <v:shadow on="t" color="#000000" opacity="26214f" offset="0pt,3pt" origin="0f,-32768f" matrix="65536f,0f,0f,65536f"/>
                                          </v:shape>
                                          <v:shape id="_x0000_s1026" o:spid="_x0000_s1026" o:spt="75" type="#_x0000_t75" style="position:absolute;left:0;top:0;height:390525;width:598170;" filled="f" o:preferrelative="t" stroked="f" coordsize="21600,21600" o:gfxdata="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srb&#10;wAAAANwAAAAPAAAAAAAAAAEAIAAAACIAAABkcnMvZG93bnJldi54bWxQSwECFAAUAAAACACHTuJA&#10;My8FnjsAAAA5AAAAEAAAAAAAAAABACAAAAAPAQAAZHJzL3NoYXBleG1sLnhtbFBLBQYAAAAABgAG&#10;AFsBAAC5AwAAAAA=&#10;">
                                            <v:fill on="f" focussize="0,0"/>
                                            <v:stroke on="f"/>
                                            <v:imagedata r:id="rId20" o:title=""/>
                                            <o:lock v:ext="edit" aspectratio="t"/>
                                          </v:shape>
                                        </v:group>
                                        <v:roundrect id="矩形: 圆角 380" o:spid="_x0000_s1026" o:spt="2" style="position:absolute;left:238125;top:495300;flip:x;height:253365;width:302895;rotation:5898240f;v-text-anchor:middle;" filled="f" stroked="f" coordsize="21600,21600" arcsize="0.166666666666667" o:gfxdata="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ZcrsAAADc&#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EVs</w:t>
                                                </w:r>
                                              </w:p>
                                              <w:p>
                                                <w:pPr>
                                                  <w:rPr>
                                                    <w:b/>
                                                    <w:spacing w:val="-6"/>
                                                    <w:sz w:val="15"/>
                                                    <w:szCs w:val="15"/>
                                                  </w:rPr>
                                                </w:pPr>
                                                <w:r>
                                                  <w:rPr>
                                                    <w:rFonts w:hint="eastAsia" w:ascii="等线" w:hAnsi="等线" w:eastAsia="等线"/>
                                                    <w:color w:val="000000"/>
                                                    <w:sz w:val="15"/>
                                                    <w:szCs w:val="15"/>
                                                  </w:rPr>
                                                  <w:t>√</w:t>
                                                </w:r>
                                              </w:p>
                                            </w:txbxContent>
                                          </v:textbox>
                                        </v:roundrect>
                                      </v:group>
                                      <v:shape id="_x0000_s1026" o:spid="_x0000_s1026" o:spt="75" alt="C:\Users\zcy\Desktop\图片\wireless-signal-1119306_960_720.png" type="#_x0000_t75" style="position:absolute;left:1866900;top:1133475;height:133350;width:194310;rotation:2720944f;" filled="f" o:preferrelative="t" stroked="f" coordsize="21600,21600" o:gfxdata="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UFSb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_x0000_s1026" o:spid="_x0000_s1026" o:spt="75" alt="C:\Users\zcy\Desktop\图片\wireless-signal-1119306_960_720.png" type="#_x0000_t75" style="position:absolute;left:1876425;top:1714500;height:133350;width:194310;rotation:9227936f;" filled="f" o:preferrelative="t" stroked="f" coordsize="21600,21600" o:gfxdata="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CL74A&#10;AADcAAAADwAAAAAAAAABACAAAAAiAAAAZHJzL2Rvd25yZXYueG1sUEsBAhQAFAAAAAgAh07iQDMv&#10;BZ47AAAAOQAAABAAAAAAAAAAAQAgAAAADQEAAGRycy9zaGFwZXhtbC54bWxQSwUGAAAAAAYABgBb&#10;AQAAtwMAAAAA&#10;">
                                        <v:fill on="f" focussize="0,0"/>
                                        <v:stroke on="f"/>
                                        <v:imagedata r:id="rId21" o:title=""/>
                                        <o:lock v:ext="edit" aspectratio="t"/>
                                      </v:shape>
                                      <v:shape id="_x0000_s1026" o:spid="_x0000_s1026" o:spt="75" alt="C:\Users\zcy\Desktop\图片\wireless-signal-1119306_960_720.png" type="#_x0000_t75" style="position:absolute;left:828675;top:1704975;height:133350;width:194310;rotation:-8710314f;" filled="f" o:preferrelative="t" stroked="f" coordsize="21600,21600" o:gfxdata="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wldK8AAAA&#10;3AAAAA8AAAAAAAAAAQAgAAAAIgAAAGRycy9kb3ducmV2LnhtbFBLAQIUABQAAAAIAIdO4kAzLwWe&#10;OwAAADkAAAAQAAAAAAAAAAEAIAAAAAsBAABkcnMvc2hhcGV4bWwueG1sUEsFBgAAAAAGAAYAWwEA&#10;ALUDAAAAAA==&#10;">
                                        <v:fill on="f" focussize="0,0"/>
                                        <v:stroke on="f"/>
                                        <v:imagedata r:id="rId7" o:title=""/>
                                        <o:lock v:ext="edit" aspectratio="t"/>
                                      </v:shape>
                                      <v:line id="_x0000_s1026" o:spid="_x0000_s1026" o:spt="20" style="position:absolute;left:1400175;top:790575;flip:x;height:266700;width:0;" filled="f" stroked="t" coordsize="21600,21600" o:gfxdata="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VsM6/&#10;AAAA3AAAAA8AAAAAAAAAAQAgAAAAIgAAAGRycy9kb3ducmV2LnhtbFBLAQIUABQAAAAIAIdO4kAz&#10;LwWeOwAAADkAAAAQAAAAAAAAAAEAIAAAAA4BAABkcnMvc2hhcGV4bWwueG1sUEsFBgAAAAAGAAYA&#10;WwEAALgDAAAAAA==&#10;">
                                        <v:fill on="f" focussize="0,0"/>
                                        <v:stroke weight="1.75pt" color="#7F7F7F [1612]" miterlimit="8" joinstyle="miter"/>
                                        <v:imagedata o:title=""/>
                                        <o:lock v:ext="edit" aspectratio="f"/>
                                      </v:line>
                                      <v:shape id="_x0000_s1026" o:spid="_x0000_s1026" o:spt="75" alt="C:\Users\zcy\Desktop\图片\wireless-signal-1119306_960_720.png" type="#_x0000_t75" style="position:absolute;left:2473605;top:518385;height:133350;width:194310;rotation:-9462741f;" filled="f" o:preferrelative="t" stroked="f" coordsize="21600,21600" o:gfxdata="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HuDi&#10;wAAAANwAAAAPAAAAAAAAAAEAIAAAACIAAABkcnMvZG93bnJldi54bWxQSwECFAAUAAAACACHTuJA&#10;My8FnjsAAAA5AAAAEAAAAAAAAAABACAAAAAPAQAAZHJzL3NoYXBleG1sLnhtbFBLBQYAAAAABgAG&#10;AFsBAAC5AwAAAAA=&#10;">
                                        <v:fill on="f" focussize="0,0"/>
                                        <v:stroke on="f"/>
                                        <v:imagedata r:id="rId21" o:title=""/>
                                        <o:lock v:ext="edit" aspectratio="t"/>
                                      </v:shape>
                                      <v:line id="_x0000_s1026" o:spid="_x0000_s1026" o:spt="20" style="position:absolute;left:2053261;top:990389;flip:x;height:159838;width:138818;" filled="f" stroked="t" coordsize="21600,21600" o:gfxdata="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J774A&#10;AADcAAAADwAAAAAAAAABACAAAAAiAAAAZHJzL2Rvd25yZXYueG1sUEsBAhQAFAAAAAgAh07iQDMv&#10;BZ47AAAAOQAAABAAAAAAAAAAAQAgAAAADQEAAGRycy9zaGFwZXhtbC54bWxQSwUGAAAAAAYABgBb&#10;AQAAtwMAAAAA&#10;">
                                        <v:fill on="f" focussize="0,0"/>
                                        <v:stroke weight="1.75pt" color="#4472C4 [3204]" miterlimit="8" joinstyle="miter" dashstyle="dash"/>
                                        <v:imagedata o:title=""/>
                                        <o:lock v:ext="edit" aspectratio="f"/>
                                      </v:line>
                                      <v:shape id="_x0000_s1026" o:spid="_x0000_s1026" o:spt="75" alt="C:\Users\zcy\Desktop\图片\wireless-signal-1119306_960_720.png" type="#_x0000_t75" style="position:absolute;left:2095500;top:2095500;height:133350;width:194310;rotation:-1883482f;" filled="f" o:preferrelative="t" stroked="f" coordsize="21600,21600" o:gfxdata="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DnG6/&#10;AAAA3AAAAA8AAAAAAAAAAQAgAAAAIgAAAGRycy9kb3ducmV2LnhtbFBLAQIUABQAAAAIAIdO4kAz&#10;LwWeOwAAADkAAAAQAAAAAAAAAAEAIAAAAA4BAABkcnMvc2hhcGV4bWwueG1sUEsFBgAAAAAGAAYA&#10;WwEAALgDAAAAAA==&#10;">
                                        <v:fill on="f" focussize="0,0"/>
                                        <v:stroke on="f"/>
                                        <v:imagedata r:id="rId21" o:title=""/>
                                        <o:lock v:ext="edit" aspectratio="t"/>
                                      </v:shape>
                                      <v:shape id="_x0000_s1026" o:spid="_x0000_s1026" o:spt="75" alt="C:\Users\zcy\Desktop\图片\wireless-signal-1119306_960_720.png" type="#_x0000_t75" style="position:absolute;left:647700;top:2047875;height:133350;width:194310;rotation:2368716f;" filled="f" o:preferrelative="t" stroked="f" coordsize="21600,21600" o:gfxdata="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Doa+twAAANwAAAAP&#10;AAAAAAAAAAEAIAAAACIAAABkcnMvZG93bnJldi54bWxQSwECFAAUAAAACACHTuJAMy8FnjsAAAA5&#10;AAAAEAAAAAAAAAABACAAAAAGAQAAZHJzL3NoYXBleG1sLnhtbFBLBQYAAAAABgAGAFsBAACwAwAA&#10;AAA=&#10;">
                                        <v:fill on="f" focussize="0,0"/>
                                        <v:stroke on="f"/>
                                        <v:imagedata r:id="rId21" o:title=""/>
                                        <o:lock v:ext="edit" aspectratio="t"/>
                                      </v:shape>
                                      <v:line id="_x0000_s1026" o:spid="_x0000_s1026" o:spt="20" style="position:absolute;left:781050;top:1857375;flip:x;height:203200;width:104775;" filled="f" stroked="t" coordsize="21600,21600" o:gfxdata="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QB2dvQAA&#10;ANwAAAAPAAAAAAAAAAEAIAAAACIAAABkcnMvZG93bnJldi54bWxQSwECFAAUAAAACACHTuJAMy8F&#10;njsAAAA5AAAAEAAAAAAAAAABACAAAAAMAQAAZHJzL3NoYXBleG1sLnhtbFBLBQYAAAAABgAGAFsB&#10;AAC2AwAAAAA=&#10;">
                                        <v:fill on="f" focussize="0,0"/>
                                        <v:stroke weight="1.75pt" color="#4472C4 [3204]" miterlimit="8" joinstyle="miter" dashstyle="dash"/>
                                        <v:imagedata o:title=""/>
                                        <o:lock v:ext="edit" aspectratio="f"/>
                                      </v:line>
                                      <v:line id="_x0000_s1026" o:spid="_x0000_s1026" o:spt="20" style="position:absolute;left:723900;top:1028700;height:85725;width:114808;" filled="f" stroked="t" coordsize="21600,21600" o:gfxdata="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XLmK5AAAA3AAA&#10;AA8AAAAAAAAAAQAgAAAAIgAAAGRycy9kb3ducmV2LnhtbFBLAQIUABQAAAAIAIdO4kAzLwWeOwAA&#10;ADkAAAAQAAAAAAAAAAEAIAAAAAgBAABkcnMvc2hhcGV4bWwueG1sUEsFBgAAAAAGAAYAWwEAALID&#10;AAAAAA==&#10;">
                                        <v:fill on="f" focussize="0,0"/>
                                        <v:stroke weight="1.75pt" color="#4472C4 [3204]" miterlimit="8" joinstyle="miter" dashstyle="dash"/>
                                        <v:imagedata o:title=""/>
                                        <o:lock v:ext="edit" aspectratio="f"/>
                                      </v:line>
                                      <v:line id="_x0000_s1026" o:spid="_x0000_s1026" o:spt="20" style="position:absolute;left:1019175;top:857250;height:187960;width:106680;" filled="f" stroked="t" coordsize="21600,21600" o:gfxdata="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GrBr4A&#10;AADcAAAADwAAAAAAAAABACAAAAAiAAAAZHJzL2Rvd25yZXYueG1sUEsBAhQAFAAAAAgAh07iQDMv&#10;BZ47AAAAOQAAABAAAAAAAAAAAQAgAAAADQEAAGRycy9zaGFwZXhtbC54bWxQSwUGAAAAAAYABgBb&#10;AQAAtwMAAAAA&#10;">
                                        <v:fill on="f" focussize="0,0"/>
                                        <v:stroke weight="1.75pt" color="#7F7F7F [1612]" miterlimit="8" joinstyle="miter"/>
                                        <v:imagedata o:title=""/>
                                        <o:lock v:ext="edit" aspectratio="f"/>
                                      </v:line>
                                      <v:line id="_x0000_s1026" o:spid="_x0000_s1026" o:spt="20" style="position:absolute;left:561975;top:1295400;height:0;width:203200;" filled="f" stroked="t" coordsize="21600,21600" o:gfxdata="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M1cb4A&#10;AADcAAAADwAAAAAAAAABACAAAAAiAAAAZHJzL2Rvd25yZXYueG1sUEsBAhQAFAAAAAgAh07iQDMv&#10;BZ47AAAAOQAAABAAAAAAAAAAAQAgAAAADQEAAGRycy9zaGFwZXhtbC54bWxQSwUGAAAAAAYABgBb&#10;AQAAtwMAAAAA&#10;">
                                        <v:fill on="f" focussize="0,0"/>
                                        <v:stroke weight="1.75pt" color="#7F7F7F [1612]" miterlimit="8" joinstyle="miter"/>
                                        <v:imagedata o:title=""/>
                                        <o:lock v:ext="edit" aspectratio="f"/>
                                      </v:line>
                                      <v:line id="_x0000_s1026" o:spid="_x0000_s1026" o:spt="20" style="position:absolute;left:628650;top:1762125;flip:y;height:114300;width:136525;" filled="f" stroked="t" coordsize="21600,21600" o:gfxdata="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lvme/&#10;AAAA3AAAAA8AAAAAAAAAAQAgAAAAIgAAAGRycy9kb3ducmV2LnhtbFBLAQIUABQAAAAIAIdO4kAz&#10;LwWeOwAAADkAAAAQAAAAAAAAAAEAIAAAAA4BAABkcnMvc2hhcGV4bWwueG1sUEsFBgAAAAAGAAYA&#10;WwEAALgDAAAAAA==&#10;">
                                        <v:fill on="f" focussize="0,0"/>
                                        <v:stroke weight="1.75pt" color="#7F7F7F [1612]" miterlimit="8" joinstyle="miter"/>
                                        <v:imagedata o:title=""/>
                                        <o:lock v:ext="edit" aspectratio="f"/>
                                      </v:line>
                                      <v:line id="_x0000_s1026" o:spid="_x0000_s1026" o:spt="20" style="position:absolute;left:1085850;top:1914525;flip:y;height:189865;width:69850;" filled="f" stroked="t" coordsize="21600,21600" o:gfxdata="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MJhO/&#10;AAAA3AAAAA8AAAAAAAAAAQAgAAAAIgAAAGRycy9kb3ducmV2LnhtbFBLAQIUABQAAAAIAIdO4kAz&#10;LwWeOwAAADkAAAAQAAAAAAAAAAEAIAAAAA4BAABkcnMvc2hhcGV4bWwueG1sUEsFBgAAAAAGAAYA&#10;WwEAALgDAAAAAA==&#10;">
                                        <v:fill on="f" focussize="0,0"/>
                                        <v:stroke weight="1.75pt" color="#7F7F7F [1612]" miterlimit="8" joinstyle="miter"/>
                                        <v:imagedata o:title=""/>
                                        <o:lock v:ext="edit" aspectratio="f"/>
                                      </v:line>
                                      <v:line id="_x0000_s1026" o:spid="_x0000_s1026" o:spt="20" style="position:absolute;left:1666875;top:1924050;height:200025;width:91440;" filled="f" stroked="t" coordsize="21600,21600" o:gfxdata="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qq0FvQAA&#10;ANwAAAAPAAAAAAAAAAEAIAAAACIAAABkcnMvZG93bnJldi54bWxQSwECFAAUAAAACACHTuJAMy8F&#10;njsAAAA5AAAAEAAAAAAAAAABACAAAAAMAQAAZHJzL3NoYXBleG1sLnhtbFBLBQYAAAAABgAGAFsB&#10;AAC2AwAAAAA=&#10;">
                                        <v:fill on="f" focussize="0,0"/>
                                        <v:stroke weight="1.75pt" color="#7F7F7F [1612]" miterlimit="8" joinstyle="miter"/>
                                        <v:imagedata o:title=""/>
                                        <o:lock v:ext="edit" aspectratio="f"/>
                                      </v:line>
                                      <v:line id="_x0000_s1026" o:spid="_x0000_s1026" o:spt="20" style="position:absolute;left:2133600;top:1704975;height:152400;width:184150;" filled="f" stroked="t" coordsize="21600,21600" o:gfxdata="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3gzcr4A&#10;AADcAAAADwAAAAAAAAABACAAAAAiAAAAZHJzL2Rvd25yZXYueG1sUEsBAhQAFAAAAAgAh07iQDMv&#10;BZ47AAAAOQAAABAAAAAAAAAAAQAgAAAADQEAAGRycy9zaGFwZXhtbC54bWxQSwUGAAAAAAYABgBb&#10;AQAAtwMAAAAA&#10;">
                                        <v:fill on="f" focussize="0,0"/>
                                        <v:stroke weight="1.75pt" color="#7F7F7F [1612]" miterlimit="8" joinstyle="miter"/>
                                        <v:imagedata o:title=""/>
                                        <o:lock v:ext="edit" aspectratio="f"/>
                                      </v:line>
                                    </v:group>
                                    <v:shape id="_x0000_s1026" o:spid="_x0000_s1026" o:spt="75" alt="C:\Users\zcy\Desktop\图片\wireless-signal-1119306_960_720.png" type="#_x0000_t75" style="position:absolute;left:828675;top:1143000;height:133350;width:194310;rotation:-3421415f;" filled="f" o:preferrelative="t" stroked="f" coordsize="21600,21600" o:gfxdata="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rhXQvQAA&#10;ANwAAAAPAAAAAAAAAAEAIAAAACIAAABkcnMvZG93bnJldi54bWxQSwECFAAUAAAACACHTuJAMy8F&#10;njsAAAA5AAAAEAAAAAAAAAABACAAAAAMAQAAZHJzL3NoYXBleG1sLnhtbFBLBQYAAAAABgAGAFsB&#10;AAC2AwAAAAA=&#10;">
                                      <v:fill on="f" focussize="0,0"/>
                                      <v:stroke on="f"/>
                                      <v:imagedata r:id="rId7" o:title=""/>
                                      <o:lock v:ext="edit" aspectratio="t"/>
                                    </v:shape>
                                  </v:group>
                                </v:group>
                              </v:group>
                              <v:roundrect id="矩形: 圆角 398" o:spid="_x0000_s1026" o:spt="2" style="position:absolute;left:2869314;top:292342;height:995830;width:320675;rotation:-5898240f;v-text-anchor:middle;" filled="f" stroked="f" coordsize="21600,21600" arcsize="0.166666666666667" o:gfxdata="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HxqBvQAA&#10;ANw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inset="0mm,0mm,0mm,0mm" style="layout-flow:vertical-ideographic;">
                                  <w:txbxContent>
                                    <w:p>
                                      <w:pPr>
                                        <w:rPr>
                                          <w:b/>
                                          <w:spacing w:val="-6"/>
                                          <w:sz w:val="15"/>
                                          <w:szCs w:val="15"/>
                                        </w:rPr>
                                      </w:pPr>
                                      <w:r>
                                        <w:rPr>
                                          <w:rFonts w:hint="eastAsia"/>
                                          <w:b/>
                                          <w:spacing w:val="-6"/>
                                          <w:sz w:val="15"/>
                                          <w:szCs w:val="15"/>
                                        </w:rPr>
                                        <w:t>C</w:t>
                                      </w:r>
                                      <w:r>
                                        <w:rPr>
                                          <w:b/>
                                          <w:spacing w:val="-6"/>
                                          <w:sz w:val="15"/>
                                          <w:szCs w:val="15"/>
                                        </w:rPr>
                                        <w:t>loud computing</w:t>
                                      </w:r>
                                    </w:p>
                                  </w:txbxContent>
                                </v:textbox>
                              </v:roundrect>
                            </v:group>
                          </v:group>
                          <v:group id="_x0000_s1026" o:spid="_x0000_s1026" o:spt="203" style="position:absolute;left:2990850;top:2295525;height:76200;width:161925;" coordsize="161925,76200" o:gfxdata="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bs8qvwAAANwAAAAPAAAAAAAAAAEAIAAAACIAAABkcnMvZG93bnJldi54&#10;bWxQSwECFAAUAAAACACHTuJAMy8FnjsAAAA5AAAAFQAAAAAAAAABACAAAAAOAQAAZHJzL2dyb3Vw&#10;c2hhcGV4bWwueG1sUEsFBgAAAAAGAAYAYAEAAMsDAAAAAA==&#10;">
                            <o:lock v:ext="edit" aspectratio="f"/>
                            <v:line id="_x0000_s1026" o:spid="_x0000_s1026" o:spt="20" style="position:absolute;left:0;top:38100;height:0;width:95250;" filled="f" stroked="t" coordsize="21600,21600" o:gfxdata="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mzBugAAANwA&#10;AAAPAAAAAAAAAAEAIAAAACIAAABkcnMvZG93bnJldi54bWxQSwECFAAUAAAACACHTuJAMy8FnjsA&#10;AAA5AAAAEAAAAAAAAAABACAAAAAJAQAAZHJzL3NoYXBleG1sLnhtbFBLBQYAAAAABgAGAFsBAACz&#10;AwAAAAA=&#10;">
                              <v:fill on="f" focussize="0,0"/>
                              <v:stroke weight="1.75pt" color="#800000 [3204]" miterlimit="8" joinstyle="miter"/>
                              <v:imagedata o:title=""/>
                              <o:lock v:ext="edit" aspectratio="f"/>
                            </v:line>
                            <v:shape id="流程图: 接点 401" o:spid="_x0000_s1026" o:spt="120" type="#_x0000_t120" style="position:absolute;left:95250;top:0;height:76200;width:66675;v-text-anchor:middle;" filled="f" stroked="t" coordsize="21600,21600" o:gfxdata="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JFzb4A&#10;AADcAAAADwAAAAAAAAABACAAAAAiAAAAZHJzL2Rvd25yZXYueG1sUEsBAhQAFAAAAAgAh07iQDMv&#10;BZ47AAAAOQAAABAAAAAAAAAAAQAgAAAADQEAAGRycy9zaGFwZXhtbC54bWxQSwUGAAAAAAYABgBb&#10;AQAAtwMAAAAA&#10;">
                              <v:fill on="f" focussize="0,0"/>
                              <v:stroke weight="1.5pt" color="#800000" joinstyle="round"/>
                              <v:imagedata o:title=""/>
                              <o:lock v:ext="edit" aspectratio="f"/>
                            </v:shape>
                          </v:group>
                        </v:group>
                        <v:shape id="任意多边形: 形状 402" o:spid="_x0000_s1026" o:spt="100" style="position:absolute;left:3183255;top:2106369;height:236876;width:45719;v-text-anchor:middle;" filled="f" stroked="t" coordsize="266700,431374" o:gfxdata="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03j74A&#10;AADcAAAADwAAAAAAAAABACAAAAAiAAAAZHJzL2Rvd25yZXYueG1sUEsBAhQAFAAAAAgAh07iQDMv&#10;BZ47AAAAOQAAABAAAAAAAAAAAQAgAAAADQEAAGRycy9zaGFwZXhtbC54bWxQSwUGAAAAAAYABgBb&#10;AQAAtwMAAAAA&#10;" path="m0,428625c73025,431006,146050,433388,180975,428625c215900,423862,198438,414337,209550,400050c220663,385762,238125,409575,247650,342900c257175,276225,266700,0,266700,0l266700,0e">
                          <v:path o:connectlocs="0,235366;31023,235366;35922,219675;42453,188293;45719,0;45719,0" o:connectangles="0,0,0,0,0,0"/>
                          <v:fill on="f" focussize="0,0"/>
                          <v:stroke weight="1.75pt" color="#800000 [3204]" miterlimit="8" joinstyle="miter"/>
                          <v:imagedata o:title=""/>
                          <o:lock v:ext="edit" aspectratio="f"/>
                        </v:shape>
                        <v:line id="_x0000_s1026" o:spid="_x0000_s1026" o:spt="20" style="position:absolute;left:3152775;top:2343150;height:0;width:361950;" filled="f" stroked="t" coordsize="21600,21600" o:gfxdata="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ZTYvQAA&#10;ANwAAAAPAAAAAAAAAAEAIAAAACIAAABkcnMvZG93bnJldi54bWxQSwECFAAUAAAACACHTuJAMy8F&#10;njsAAAA5AAAAEAAAAAAAAAABACAAAAAMAQAAZHJzL3NoYXBleG1sLnhtbFBLBQYAAAAABgAGAFsB&#10;AAC2AwAAAAA=&#10;">
                          <v:fill on="f" focussize="0,0"/>
                          <v:stroke weight="1.75pt" color="#800000 [3204]" miterlimit="8" joinstyle="miter" dashstyle="dash"/>
                          <v:imagedata o:title=""/>
                          <o:lock v:ext="edit" aspectratio="f"/>
                        </v:line>
                      </v:group>
                      <v:roundrect id="矩形: 圆角 404" o:spid="_x0000_s1026" o:spt="2" style="position:absolute;left:3157538;top:1766887;height:565785;width:320675;rotation:-5898240f;v-text-anchor:middle;" filled="f" stroked="f" coordsize="21600,21600" arcsize="0.166666666666667" o:gfxdata="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8khm&#10;wAAAANwAAAAPAAAAAAAAAAEAIAAAACIAAABkcnMvZG93bnJldi54bWxQSwECFAAUAAAACACHTuJA&#10;My8FnjsAAAA5AAAAEAAAAAAAAAABACAAAAAPAQAAZHJzL3NoYXBleG1sLnhtbFBLBQYAAAAABgAG&#10;AFsBAAC5Aw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Utility Grid</w:t>
                              </w:r>
                            </w:p>
                          </w:txbxContent>
                        </v:textbox>
                      </v:roundrect>
                    </v:group>
                    <v:group id="_x0000_s1026" o:spid="_x0000_s1026" o:spt="203" style="position:absolute;left:2465487;top:303348;height:687161;width:658742;" coordorigin="74712,-39552" coordsize="658742,687161" o:gfxdata="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wg53N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74712;top:-39552;height:682172;width:658742;" coordorigin="74712,-39552" coordsize="658742,682172" o:gfxdata="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UQO6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74712;top:-39552;height:444208;width:658742;" coordorigin="74712,-39552" coordsize="658742,444208" o:gfxdata="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HaYh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74712;top:56423;height:348233;width:658742;v-text-anchor:middle;" fillcolor="#92D050" filled="t" stroked="t" coordsize="21600,21600" o:gfxdata="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s59W8AAAA&#10;3AAAAA8AAAAAAAAAAQAgAAAAIgAAAGRycy9kb3ducmV2LnhtbFBLAQIUABQAAAAIAIdO4kAzLwWe&#10;OwAAADkAAAAQAAAAAAAAAAEAIAAAAAsBAABkcnMvc2hhcGV4bWwueG1sUEsFBgAAAAAGAAYAWwEA&#10;ALUDAAAAAA==&#10;">
                            <v:fill on="t" opacity="30069f" focussize="0,0"/>
                            <v:stroke weight="1pt" color="#808080 [1629]" miterlimit="8" joinstyle="miter"/>
                            <v:imagedata o:title=""/>
                            <o:lock v:ext="edit" aspectratio="f"/>
                            <v:shadow on="t" color="#000000" opacity="26214f" offset="0pt,3pt" origin="0f,-32768f" matrix="65536f,0f,0f,65536f"/>
                          </v:shape>
                          <v:shape id="_x0000_s1026" o:spid="_x0000_s1026" o:spt="75" alt="C:\Users\zcy\Desktop\图片\silhouette-1311985_960_720.png" type="#_x0000_t75" style="position:absolute;left:246162;top:-39552;height:281940;width:333375;" filled="f" o:preferrelative="t" stroked="f" coordsize="21600,21600" o:gfxdata="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6akL4A&#10;AADcAAAADwAAAAAAAAABACAAAAAiAAAAZHJzL2Rvd25yZXYueG1sUEsBAhQAFAAAAAgAh07iQDMv&#10;BZ47AAAAOQAAABAAAAAAAAAAAQAgAAAADQEAAGRycy9zaGFwZXhtbC54bWxQSwUGAAAAAAYABgBb&#10;AQAAtwMAAAAA&#10;">
                            <v:fill on="f" focussize="0,0"/>
                            <v:stroke on="f"/>
                            <v:imagedata r:id="rId22" o:title=""/>
                            <o:lock v:ext="edit" aspectratio="t"/>
                          </v:shape>
                        </v:group>
                        <v:line id="_x0000_s1026" o:spid="_x0000_s1026" o:spt="20" style="position:absolute;left:95252;top:496450;flip:x;height:146170;width:150910;" filled="f" stroked="t" coordsize="21600,21600" o:gfxdata="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O7i+8AAAA&#10;3AAAAA8AAAAAAAAAAQAgAAAAIgAAAGRycy9kb3ducmV2LnhtbFBLAQIUABQAAAAIAIdO4kAzLwWe&#10;OwAAADkAAAAQAAAAAAAAAAEAIAAAAAsBAABkcnMvc2hhcGV4bWwueG1sUEsFBgAAAAAGAAYAWwEA&#10;ALUDAAAAAA==&#10;">
                          <v:fill on="f" focussize="0,0"/>
                          <v:stroke weight="1.75pt" color="#7F7F7F [1612]" miterlimit="8" joinstyle="miter"/>
                          <v:imagedata o:title=""/>
                          <o:lock v:ext="edit" aspectratio="f"/>
                        </v:line>
                      </v:group>
                      <v:roundrect id="矩形: 圆角 411" o:spid="_x0000_s1026" o:spt="2" style="position:absolute;left:279324;top:259949;height:458455;width:316865;rotation:-5898240f;v-text-anchor:middle;" filled="f" stroked="f" coordsize="21600,21600" arcsize="0.166666666666667" o:gfxdata="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H0j&#10;wAAAANwAAAAPAAAAAAAAAAEAIAAAACIAAABkcnMvZG93bnJldi54bWxQSwECFAAUAAAACACHTuJA&#10;My8FnjsAAAA5AAAAEAAAAAAAAAABACAAAAAPAQAAZHJzL3NoYXBleG1sLnhtbFBLBQYAAAAABgAG&#10;AFsBAAC5AwAAAAA=&#10;">
                        <v:fill on="f" focussize="0,0"/>
                        <v:stroke on="f" weight="1pt" miterlimit="8" joinstyle="miter"/>
                        <v:imagedata o:title=""/>
                        <o:lock v:ext="edit" aspectratio="f"/>
                        <v:textbox inset="0mm,0mm,0mm,0mm" style="layout-flow:vertical-ideographic;">
                          <w:txbxContent>
                            <w:p>
                              <w:pPr>
                                <w:rPr>
                                  <w:b/>
                                  <w:spacing w:val="-6"/>
                                  <w:sz w:val="15"/>
                                  <w:szCs w:val="15"/>
                                </w:rPr>
                              </w:pPr>
                              <w:r>
                                <w:rPr>
                                  <w:rFonts w:hint="eastAsia"/>
                                  <w:b/>
                                  <w:spacing w:val="-6"/>
                                  <w:sz w:val="15"/>
                                  <w:szCs w:val="15"/>
                                </w:rPr>
                                <w:t>C</w:t>
                              </w:r>
                              <w:r>
                                <w:rPr>
                                  <w:b/>
                                  <w:spacing w:val="-6"/>
                                  <w:sz w:val="15"/>
                                  <w:szCs w:val="15"/>
                                </w:rPr>
                                <w:t>HP</w:t>
                              </w: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p>
                              <w:pPr>
                                <w:rPr>
                                  <w:b/>
                                  <w:spacing w:val="-6"/>
                                  <w:sz w:val="15"/>
                                  <w:szCs w:val="15"/>
                                </w:rPr>
                              </w:pPr>
                            </w:p>
                          </w:txbxContent>
                        </v:textbox>
                      </v:roundrect>
                    </v:group>
                  </v:group>
                  <v:shape id="_x0000_s1026" o:spid="_x0000_s1026" o:spt="75" alt="C:\Users\zcy\Desktop\图片\wireless-signal-1119306_960_720.png" type="#_x0000_t75" style="position:absolute;left:2881660;top:811076;height:131445;width:239395;rotation:-9462741f;" filled="f" o:preferrelative="t" stroked="f" coordsize="21600,21600" o:gfxdata="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yB0&#10;wAAAANwAAAAPAAAAAAAAAAEAIAAAACIAAABkcnMvZG93bnJldi54bWxQSwECFAAUAAAACACHTuJA&#10;My8FnjsAAAA5AAAAEAAAAAAAAAABACAAAAAPAQAAZHJzL3NoYXBleG1sLnhtbFBLBQYAAAAABgAG&#10;AFsBAAC5AwAAAAA=&#10;">
                    <v:fill on="f" focussize="0,0"/>
                    <v:stroke on="f"/>
                    <v:imagedata r:id="rId21" o:title=""/>
                    <o:lock v:ext="edit" aspectratio="t"/>
                  </v:shape>
                  <v:line id="_x0000_s1026" o:spid="_x0000_s1026" o:spt="20" style="position:absolute;left:3109447;top:605104;flip:x;height:162227;width:183934;" filled="f" stroked="t" coordsize="21600,21600" o:gfxdata="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HKVvQAA&#10;ANwAAAAPAAAAAAAAAAEAIAAAACIAAABkcnMvZG93bnJldi54bWxQSwECFAAUAAAACACHTuJAMy8F&#10;njsAAAA5AAAAEAAAAAAAAAABACAAAAAMAQAAZHJzL3NoYXBleG1sLnhtbFBLBQYAAAAABgAGAFsB&#10;AAC2AwAAAAA=&#10;">
                    <v:fill on="f" focussize="0,0"/>
                    <v:stroke weight="1.75pt" color="#4472C4 [3204]" miterlimit="8" joinstyle="miter" dashstyle="dash"/>
                    <v:imagedata o:title=""/>
                    <o:lock v:ext="edit" aspectratio="f"/>
                  </v:line>
                </v:group>
                <v:roundrect id="矩形: 圆角 414" o:spid="_x0000_s1026" o:spt="2" style="position:absolute;left:854015;top:1940943;flip:x;height:548005;width:206375;rotation:5898240f;v-text-anchor:middle;" filled="f" stroked="f" coordsize="21600,21600" arcsize="0.166666666666667" o:gfxdata="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LHk74A&#10;AADc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inset="0mm,0mm,0mm,0mm" style="layout-flow:vertical-ideographic;">
                    <w:txbxContent>
                      <w:p>
                        <w:pPr>
                          <w:rPr>
                            <w:b/>
                            <w:spacing w:val="-6"/>
                            <w:sz w:val="15"/>
                            <w:szCs w:val="15"/>
                          </w:rPr>
                        </w:pPr>
                        <w:r>
                          <w:rPr>
                            <w:b/>
                            <w:spacing w:val="-6"/>
                            <w:sz w:val="15"/>
                            <w:szCs w:val="15"/>
                          </w:rPr>
                          <w:t>Ice storage</w:t>
                        </w:r>
                      </w:p>
                    </w:txbxContent>
                  </v:textbox>
                </v:roundrect>
                <w10:wrap type="square"/>
              </v:group>
            </w:pict>
          </mc:Fallback>
        </mc:AlternateContent>
      </w:r>
    </w:p>
    <w:p>
      <w:pPr>
        <w:rPr>
          <w:rFonts w:ascii="Arial" w:hAnsi="Arial" w:cs="Arial"/>
          <w:b/>
          <w:sz w:val="18"/>
          <w:szCs w:val="18"/>
        </w:rPr>
      </w:pPr>
      <w:r>
        <w:rPr>
          <w:rFonts w:ascii="Arial" w:hAnsi="Arial" w:cs="Arial"/>
          <w:b/>
          <w:sz w:val="18"/>
          <w:szCs w:val="18"/>
        </w:rPr>
        <w:t>Fig.1.</w:t>
      </w:r>
      <w:r>
        <w:rPr>
          <w:rFonts w:ascii="Arial" w:hAnsi="Arial" w:cs="Arial"/>
        </w:rPr>
        <w:t xml:space="preserve"> </w:t>
      </w:r>
      <w:r>
        <w:rPr>
          <w:rFonts w:ascii="Arial" w:hAnsi="Arial" w:cs="Arial"/>
          <w:b/>
          <w:sz w:val="18"/>
          <w:szCs w:val="18"/>
        </w:rPr>
        <w:t>The composition of heterogeneous VPP</w:t>
      </w:r>
    </w:p>
    <w:p>
      <w:pPr>
        <w:rPr>
          <w:rFonts w:ascii="Arial" w:hAnsi="Arial" w:cs="Arial"/>
        </w:rPr>
      </w:pPr>
    </w:p>
    <w:p>
      <w:pPr>
        <w:rPr>
          <w:rFonts w:ascii="Arial" w:hAnsi="Arial" w:cs="Arial"/>
          <w:color w:val="FF0000"/>
        </w:rPr>
      </w:pPr>
      <w:bookmarkStart w:id="3" w:name="OLE_LINK4"/>
      <w:r>
        <w:rPr>
          <w:rFonts w:ascii="Arial" w:hAnsi="Arial" w:cs="Arial"/>
        </w:rPr>
        <w:t>In Europe, there are many demonstration projects of VPP, shown in table 1</w:t>
      </w:r>
      <w:del w:id="28" w:author="01" w:date="2018-04-01T17:03:19Z">
        <w:r>
          <w:rPr>
            <w:rFonts w:ascii="Arial" w:hAnsi="Arial" w:cs="Arial"/>
          </w:rPr>
          <w:delText>,</w:delText>
        </w:r>
      </w:del>
      <w:ins w:id="29" w:author="01" w:date="2018-04-01T17:03:20Z">
        <w:r>
          <w:rPr>
            <w:rFonts w:ascii="Arial" w:hAnsi="Arial" w:cs="Arial"/>
            <w:lang w:val="en-US"/>
          </w:rPr>
          <w:t>.</w:t>
        </w:r>
      </w:ins>
      <w:r>
        <w:rPr>
          <w:rFonts w:ascii="Arial" w:hAnsi="Arial" w:cs="Arial"/>
        </w:rPr>
        <w:t xml:space="preserve"> </w:t>
      </w:r>
      <w:ins w:id="30" w:author="01" w:date="2018-04-01T17:03:35Z">
        <w:r>
          <w:rPr>
            <w:rFonts w:hint="eastAsia" w:ascii="Arial" w:hAnsi="Arial" w:cs="Arial"/>
            <w:rPrChange w:id="31" w:author="01" w:date="2018-04-01T17:03:35Z">
              <w:rPr>
                <w:rFonts w:hint="eastAsia"/>
              </w:rPr>
            </w:rPrChange>
          </w:rPr>
          <w:t>For instance,</w:t>
        </w:r>
      </w:ins>
      <w:del w:id="33" w:author="01" w:date="2018-04-01T17:03:39Z">
        <w:r>
          <w:rPr>
            <w:rFonts w:ascii="Arial" w:hAnsi="Arial" w:cs="Arial"/>
          </w:rPr>
          <w:delText xml:space="preserve">such as </w:delText>
        </w:r>
      </w:del>
      <w:ins w:id="34" w:author="01" w:date="2018-04-01T17:03:40Z">
        <w:r>
          <w:rPr>
            <w:rFonts w:ascii="Arial" w:hAnsi="Arial" w:cs="Arial"/>
            <w:lang w:val="en-US"/>
          </w:rPr>
          <w:t xml:space="preserve"> </w:t>
        </w:r>
      </w:ins>
      <w:r>
        <w:rPr>
          <w:rFonts w:ascii="Arial" w:hAnsi="Arial" w:cs="Arial"/>
        </w:rPr>
        <w:t xml:space="preserve">the Danish </w:t>
      </w:r>
      <w:r>
        <w:rPr>
          <w:rFonts w:ascii="Arial" w:hAnsi="Arial" w:cs="Arial"/>
          <w:i/>
        </w:rPr>
        <w:t xml:space="preserve">EDISON VPP(EVPP) </w:t>
      </w:r>
      <w:r>
        <w:rPr>
          <w:rFonts w:ascii="Arial" w:hAnsi="Arial" w:cs="Arial"/>
        </w:rPr>
        <w:t>project [4]</w:t>
      </w:r>
      <w:ins w:id="35" w:author="01" w:date="2018-04-01T17:04:14Z">
        <w:r>
          <w:rPr>
            <w:rFonts w:ascii="Arial" w:hAnsi="Arial" w:cs="Arial"/>
            <w:lang w:val="en-US"/>
          </w:rPr>
          <w:t xml:space="preserve"> </w:t>
        </w:r>
      </w:ins>
      <w:del w:id="36" w:author="01" w:date="2018-04-01T17:04:13Z">
        <w:r>
          <w:rPr>
            <w:rFonts w:ascii="Arial" w:hAnsi="Arial" w:cs="Arial"/>
          </w:rPr>
          <w:delText xml:space="preserve">, after </w:delText>
        </w:r>
      </w:del>
      <w:r>
        <w:rPr>
          <w:rFonts w:ascii="Arial" w:hAnsi="Arial" w:cs="Arial"/>
        </w:rPr>
        <w:t>collect</w:t>
      </w:r>
      <w:del w:id="37" w:author="01" w:date="2018-04-01T17:04:18Z">
        <w:r>
          <w:rPr>
            <w:rFonts w:ascii="Arial" w:hAnsi="Arial" w:cs="Arial"/>
            <w:lang w:val="en-US"/>
          </w:rPr>
          <w:delText>ing</w:delText>
        </w:r>
      </w:del>
      <w:ins w:id="38" w:author="01" w:date="2018-04-01T17:04:18Z">
        <w:r>
          <w:rPr>
            <w:rFonts w:ascii="Arial" w:hAnsi="Arial" w:cs="Arial"/>
            <w:lang w:val="en-US"/>
          </w:rPr>
          <w:t>s</w:t>
        </w:r>
      </w:ins>
      <w:r>
        <w:rPr>
          <w:rFonts w:ascii="Arial" w:hAnsi="Arial" w:cs="Arial"/>
        </w:rPr>
        <w:t xml:space="preserve"> historical data and real-time data on the operation of electric vehicles,</w:t>
      </w:r>
      <w:del w:id="39" w:author="01" w:date="2018-04-01T17:04:37Z">
        <w:r>
          <w:rPr>
            <w:rFonts w:ascii="Arial" w:hAnsi="Arial" w:cs="Arial"/>
            <w:lang w:val="en-US"/>
          </w:rPr>
          <w:delText xml:space="preserve"> through</w:delText>
        </w:r>
      </w:del>
      <w:del w:id="40" w:author="01" w:date="2018-04-01T17:04:37Z">
        <w:r>
          <w:rPr>
            <w:rFonts w:ascii="Arial" w:hAnsi="Arial" w:cs="Arial"/>
            <w:i/>
            <w:lang w:val="en-US"/>
          </w:rPr>
          <w:delText xml:space="preserve"> EVPP</w:delText>
        </w:r>
      </w:del>
      <w:del w:id="41" w:author="01" w:date="2018-04-01T17:04:37Z">
        <w:r>
          <w:rPr>
            <w:rFonts w:ascii="Arial" w:hAnsi="Arial" w:cs="Arial"/>
            <w:lang w:val="en-US"/>
          </w:rPr>
          <w:delText xml:space="preserve"> </w:delText>
        </w:r>
      </w:del>
      <w:ins w:id="42" w:author="01" w:date="2018-04-01T17:04:37Z">
        <w:r>
          <w:rPr>
            <w:rFonts w:ascii="Arial" w:hAnsi="Arial" w:cs="Arial"/>
            <w:lang w:val="en-US"/>
          </w:rPr>
          <w:t xml:space="preserve"> </w:t>
        </w:r>
      </w:ins>
      <w:ins w:id="43" w:author="01" w:date="2018-04-01T17:04:38Z">
        <w:r>
          <w:rPr>
            <w:rFonts w:ascii="Arial" w:hAnsi="Arial" w:cs="Arial"/>
            <w:lang w:val="en-US"/>
          </w:rPr>
          <w:t>a</w:t>
        </w:r>
      </w:ins>
      <w:ins w:id="44" w:author="01" w:date="2018-04-01T17:04:39Z">
        <w:r>
          <w:rPr>
            <w:rFonts w:ascii="Arial" w:hAnsi="Arial" w:cs="Arial"/>
            <w:lang w:val="en-US"/>
          </w:rPr>
          <w:t>nd</w:t>
        </w:r>
      </w:ins>
      <w:ins w:id="45" w:author="01" w:date="2018-04-01T17:04:40Z">
        <w:r>
          <w:rPr>
            <w:rFonts w:ascii="Arial" w:hAnsi="Arial" w:cs="Arial"/>
            <w:lang w:val="en-US"/>
          </w:rPr>
          <w:t xml:space="preserve"> </w:t>
        </w:r>
      </w:ins>
      <w:r>
        <w:rPr>
          <w:rFonts w:ascii="Arial" w:hAnsi="Arial" w:cs="Arial"/>
        </w:rPr>
        <w:t>aggregat</w:t>
      </w:r>
      <w:ins w:id="46" w:author="01" w:date="2018-04-01T17:04:45Z">
        <w:r>
          <w:rPr>
            <w:rFonts w:ascii="Arial" w:hAnsi="Arial" w:cs="Arial"/>
            <w:lang w:val="en-US"/>
          </w:rPr>
          <w:t>e</w:t>
        </w:r>
      </w:ins>
      <w:ins w:id="47" w:author="01" w:date="2018-04-01T17:04:46Z">
        <w:r>
          <w:rPr>
            <w:rFonts w:ascii="Arial" w:hAnsi="Arial" w:cs="Arial"/>
            <w:lang w:val="en-US"/>
          </w:rPr>
          <w:t>s</w:t>
        </w:r>
      </w:ins>
      <w:del w:id="48" w:author="01" w:date="2018-04-01T17:04:44Z">
        <w:r>
          <w:rPr>
            <w:rFonts w:ascii="Arial" w:hAnsi="Arial" w:cs="Arial"/>
          </w:rPr>
          <w:delText>ion</w:delText>
        </w:r>
      </w:del>
      <w:r>
        <w:rPr>
          <w:rFonts w:ascii="Arial" w:hAnsi="Arial" w:cs="Arial"/>
        </w:rPr>
        <w:t xml:space="preserve"> </w:t>
      </w:r>
      <w:del w:id="49" w:author="01" w:date="2018-04-01T17:04:58Z">
        <w:r>
          <w:rPr>
            <w:rFonts w:ascii="Arial" w:hAnsi="Arial" w:cs="Arial"/>
            <w:lang w:val="en-US"/>
          </w:rPr>
          <w:delText>into the electricity market</w:delText>
        </w:r>
      </w:del>
      <w:ins w:id="50" w:author="01" w:date="2018-04-01T17:04:58Z">
        <w:r>
          <w:rPr>
            <w:rFonts w:ascii="Arial" w:hAnsi="Arial" w:cs="Arial"/>
            <w:lang w:val="en-US"/>
          </w:rPr>
          <w:t>them</w:t>
        </w:r>
      </w:ins>
      <w:ins w:id="51" w:author="01" w:date="2018-04-01T17:05:06Z">
        <w:r>
          <w:rPr>
            <w:rFonts w:ascii="Arial" w:hAnsi="Arial" w:cs="Arial"/>
            <w:lang w:val="en-US"/>
          </w:rPr>
          <w:t xml:space="preserve"> </w:t>
        </w:r>
      </w:ins>
      <w:ins w:id="52" w:author="01" w:date="2018-04-01T17:05:07Z">
        <w:r>
          <w:rPr>
            <w:rFonts w:ascii="Arial" w:hAnsi="Arial" w:cs="Arial"/>
            <w:lang w:val="en-US"/>
          </w:rPr>
          <w:t>to f</w:t>
        </w:r>
      </w:ins>
      <w:ins w:id="53" w:author="01" w:date="2018-04-01T17:05:09Z">
        <w:r>
          <w:rPr>
            <w:rFonts w:ascii="Arial" w:hAnsi="Arial" w:cs="Arial"/>
            <w:lang w:val="en-US"/>
          </w:rPr>
          <w:t>or</w:t>
        </w:r>
      </w:ins>
      <w:ins w:id="54" w:author="01" w:date="2018-04-01T17:05:10Z">
        <w:r>
          <w:rPr>
            <w:rFonts w:ascii="Arial" w:hAnsi="Arial" w:cs="Arial"/>
            <w:lang w:val="en-US"/>
          </w:rPr>
          <w:t>m th</w:t>
        </w:r>
      </w:ins>
      <w:ins w:id="55" w:author="01" w:date="2018-04-01T17:05:11Z">
        <w:r>
          <w:rPr>
            <w:rFonts w:ascii="Arial" w:hAnsi="Arial" w:cs="Arial"/>
            <w:lang w:val="en-US"/>
          </w:rPr>
          <w:t>e m</w:t>
        </w:r>
      </w:ins>
      <w:ins w:id="56" w:author="01" w:date="2018-04-01T17:05:12Z">
        <w:r>
          <w:rPr>
            <w:rFonts w:ascii="Arial" w:hAnsi="Arial" w:cs="Arial"/>
            <w:lang w:val="en-US"/>
          </w:rPr>
          <w:t>ar</w:t>
        </w:r>
      </w:ins>
      <w:ins w:id="57" w:author="01" w:date="2018-04-01T17:05:13Z">
        <w:r>
          <w:rPr>
            <w:rFonts w:ascii="Arial" w:hAnsi="Arial" w:cs="Arial"/>
            <w:lang w:val="en-US"/>
          </w:rPr>
          <w:t>ket</w:t>
        </w:r>
      </w:ins>
      <w:ins w:id="58" w:author="01" w:date="2018-04-01T17:05:14Z">
        <w:r>
          <w:rPr>
            <w:rFonts w:ascii="Arial" w:hAnsi="Arial" w:cs="Arial"/>
            <w:lang w:val="en-US"/>
          </w:rPr>
          <w:t xml:space="preserve"> reso</w:t>
        </w:r>
      </w:ins>
      <w:ins w:id="59" w:author="01" w:date="2018-04-01T17:05:15Z">
        <w:r>
          <w:rPr>
            <w:rFonts w:ascii="Arial" w:hAnsi="Arial" w:cs="Arial"/>
            <w:lang w:val="en-US"/>
          </w:rPr>
          <w:t>urces</w:t>
        </w:r>
      </w:ins>
      <w:r>
        <w:rPr>
          <w:rFonts w:ascii="Arial" w:hAnsi="Arial" w:cs="Arial"/>
        </w:rPr>
        <w:t xml:space="preserve">, and then </w:t>
      </w:r>
      <w:ins w:id="60" w:author="01" w:date="2018-04-01T17:05:26Z">
        <w:r>
          <w:rPr>
            <w:rFonts w:ascii="Arial" w:hAnsi="Arial" w:cs="Arial"/>
            <w:lang w:val="en-US"/>
          </w:rPr>
          <w:t>part</w:t>
        </w:r>
      </w:ins>
      <w:ins w:id="61" w:author="01" w:date="2018-04-01T17:05:27Z">
        <w:r>
          <w:rPr>
            <w:rFonts w:ascii="Arial" w:hAnsi="Arial" w:cs="Arial"/>
            <w:lang w:val="en-US"/>
          </w:rPr>
          <w:t>ici</w:t>
        </w:r>
      </w:ins>
      <w:ins w:id="62" w:author="01" w:date="2018-04-01T17:05:28Z">
        <w:r>
          <w:rPr>
            <w:rFonts w:ascii="Arial" w:hAnsi="Arial" w:cs="Arial"/>
            <w:lang w:val="en-US"/>
          </w:rPr>
          <w:t>pa</w:t>
        </w:r>
      </w:ins>
      <w:ins w:id="63" w:author="01" w:date="2018-04-01T17:05:30Z">
        <w:r>
          <w:rPr>
            <w:rFonts w:ascii="Arial" w:hAnsi="Arial" w:cs="Arial"/>
            <w:lang w:val="en-US"/>
          </w:rPr>
          <w:t>tes</w:t>
        </w:r>
      </w:ins>
      <w:ins w:id="64" w:author="01" w:date="2018-04-01T17:05:31Z">
        <w:r>
          <w:rPr>
            <w:rFonts w:ascii="Arial" w:hAnsi="Arial" w:cs="Arial"/>
            <w:lang w:val="en-US"/>
          </w:rPr>
          <w:t xml:space="preserve"> </w:t>
        </w:r>
      </w:ins>
      <w:ins w:id="65" w:author="01" w:date="2018-04-01T17:05:35Z">
        <w:r>
          <w:rPr>
            <w:rFonts w:ascii="Arial" w:hAnsi="Arial" w:cs="Arial"/>
            <w:lang w:val="en-US"/>
          </w:rPr>
          <w:t>th</w:t>
        </w:r>
      </w:ins>
      <w:ins w:id="66" w:author="01" w:date="2018-04-01T17:05:36Z">
        <w:r>
          <w:rPr>
            <w:rFonts w:ascii="Arial" w:hAnsi="Arial" w:cs="Arial"/>
            <w:lang w:val="en-US"/>
          </w:rPr>
          <w:t xml:space="preserve">e </w:t>
        </w:r>
      </w:ins>
      <w:ins w:id="67" w:author="01" w:date="2018-04-01T17:05:37Z">
        <w:r>
          <w:rPr>
            <w:rFonts w:ascii="Arial" w:hAnsi="Arial" w:cs="Arial"/>
            <w:lang w:val="en-US"/>
          </w:rPr>
          <w:t>marke</w:t>
        </w:r>
      </w:ins>
      <w:ins w:id="68" w:author="01" w:date="2018-04-01T17:05:38Z">
        <w:r>
          <w:rPr>
            <w:rFonts w:ascii="Arial" w:hAnsi="Arial" w:cs="Arial"/>
            <w:lang w:val="en-US"/>
          </w:rPr>
          <w:t xml:space="preserve">t </w:t>
        </w:r>
      </w:ins>
      <w:ins w:id="69" w:author="01" w:date="2018-04-01T17:05:39Z">
        <w:r>
          <w:rPr>
            <w:rFonts w:ascii="Arial" w:hAnsi="Arial" w:cs="Arial"/>
            <w:lang w:val="en-US"/>
          </w:rPr>
          <w:t>trans</w:t>
        </w:r>
      </w:ins>
      <w:ins w:id="70" w:author="01" w:date="2018-04-01T17:05:40Z">
        <w:r>
          <w:rPr>
            <w:rFonts w:ascii="Arial" w:hAnsi="Arial" w:cs="Arial"/>
            <w:lang w:val="en-US"/>
          </w:rPr>
          <w:t>acti</w:t>
        </w:r>
      </w:ins>
      <w:ins w:id="71" w:author="01" w:date="2018-04-01T17:05:41Z">
        <w:r>
          <w:rPr>
            <w:rFonts w:ascii="Arial" w:hAnsi="Arial" w:cs="Arial"/>
            <w:lang w:val="en-US"/>
          </w:rPr>
          <w:t>ons</w:t>
        </w:r>
      </w:ins>
      <w:ins w:id="72" w:author="01" w:date="2018-04-01T17:05:42Z">
        <w:r>
          <w:rPr>
            <w:rFonts w:ascii="Arial" w:hAnsi="Arial" w:cs="Arial"/>
            <w:lang w:val="en-US"/>
          </w:rPr>
          <w:t xml:space="preserve"> </w:t>
        </w:r>
      </w:ins>
      <w:r>
        <w:rPr>
          <w:rFonts w:ascii="Arial" w:hAnsi="Arial" w:cs="Arial"/>
        </w:rPr>
        <w:t>through the retailers</w:t>
      </w:r>
      <w:del w:id="73" w:author="01" w:date="2018-04-01T17:42:27Z">
        <w:r>
          <w:rPr>
            <w:rFonts w:ascii="Arial" w:hAnsi="Arial" w:cs="Arial"/>
          </w:rPr>
          <w:delText xml:space="preserve"> to</w:delText>
        </w:r>
      </w:del>
      <w:del w:id="74" w:author="01" w:date="2018-04-01T17:42:28Z">
        <w:r>
          <w:rPr>
            <w:rFonts w:ascii="Arial" w:hAnsi="Arial" w:cs="Arial"/>
          </w:rPr>
          <w:delText xml:space="preserve"> part</w:delText>
        </w:r>
      </w:del>
      <w:del w:id="75" w:author="01" w:date="2018-04-01T17:42:29Z">
        <w:r>
          <w:rPr>
            <w:rFonts w:ascii="Arial" w:hAnsi="Arial" w:cs="Arial"/>
          </w:rPr>
          <w:delText>icip</w:delText>
        </w:r>
      </w:del>
      <w:del w:id="76" w:author="01" w:date="2018-04-01T17:42:30Z">
        <w:r>
          <w:rPr>
            <w:rFonts w:ascii="Arial" w:hAnsi="Arial" w:cs="Arial"/>
          </w:rPr>
          <w:delText>ate i</w:delText>
        </w:r>
      </w:del>
      <w:del w:id="77" w:author="01" w:date="2018-04-01T17:42:31Z">
        <w:r>
          <w:rPr>
            <w:rFonts w:ascii="Arial" w:hAnsi="Arial" w:cs="Arial"/>
          </w:rPr>
          <w:delText xml:space="preserve">n </w:delText>
        </w:r>
      </w:del>
      <w:del w:id="78" w:author="01" w:date="2018-04-01T17:42:32Z">
        <w:r>
          <w:rPr>
            <w:rFonts w:ascii="Arial" w:hAnsi="Arial" w:cs="Arial"/>
          </w:rPr>
          <w:delText>mar</w:delText>
        </w:r>
      </w:del>
      <w:del w:id="79" w:author="01" w:date="2018-04-01T17:42:33Z">
        <w:r>
          <w:rPr>
            <w:rFonts w:ascii="Arial" w:hAnsi="Arial" w:cs="Arial"/>
          </w:rPr>
          <w:delText>ket</w:delText>
        </w:r>
      </w:del>
      <w:del w:id="80" w:author="01" w:date="2018-04-01T17:42:35Z">
        <w:r>
          <w:rPr>
            <w:rFonts w:ascii="Arial" w:hAnsi="Arial" w:cs="Arial"/>
          </w:rPr>
          <w:delText xml:space="preserve"> tra</w:delText>
        </w:r>
      </w:del>
      <w:del w:id="81" w:author="01" w:date="2018-04-01T17:42:36Z">
        <w:r>
          <w:rPr>
            <w:rFonts w:ascii="Arial" w:hAnsi="Arial" w:cs="Arial"/>
          </w:rPr>
          <w:delText>nsact</w:delText>
        </w:r>
      </w:del>
      <w:del w:id="82" w:author="01" w:date="2018-04-01T17:42:37Z">
        <w:r>
          <w:rPr>
            <w:rFonts w:ascii="Arial" w:hAnsi="Arial" w:cs="Arial"/>
          </w:rPr>
          <w:delText>ion</w:delText>
        </w:r>
      </w:del>
      <w:del w:id="83" w:author="01" w:date="2018-04-01T17:42:38Z">
        <w:r>
          <w:rPr>
            <w:rFonts w:ascii="Arial" w:hAnsi="Arial" w:cs="Arial"/>
          </w:rPr>
          <w:delText>s</w:delText>
        </w:r>
      </w:del>
      <w:r>
        <w:rPr>
          <w:rFonts w:ascii="Arial" w:hAnsi="Arial" w:cs="Arial"/>
        </w:rPr>
        <w:t>.</w:t>
      </w:r>
      <w:bookmarkEnd w:id="3"/>
      <w:r>
        <w:rPr>
          <w:rFonts w:ascii="Arial" w:hAnsi="Arial" w:cs="Arial"/>
        </w:rPr>
        <w:t xml:space="preserve"> The European Union's </w:t>
      </w:r>
      <w:r>
        <w:rPr>
          <w:rFonts w:ascii="Arial" w:hAnsi="Arial" w:cs="Arial"/>
          <w:i/>
        </w:rPr>
        <w:t>FENIX-VPP</w:t>
      </w:r>
      <w:r>
        <w:rPr>
          <w:rFonts w:ascii="Arial" w:hAnsi="Arial" w:cs="Arial"/>
        </w:rPr>
        <w:t xml:space="preserve"> project [5] is a combination of traditional generator sets and cogeneration of wind turbine generator to form VPP, coordinated and controlled through technical means, and then involved in the electricity market through trading software. The EU's</w:t>
      </w:r>
      <w:r>
        <w:rPr>
          <w:rFonts w:ascii="Arial" w:hAnsi="Arial" w:cs="Arial"/>
          <w:i/>
        </w:rPr>
        <w:t xml:space="preserve"> WEB2-ENERGY-VPP</w:t>
      </w:r>
      <w:r>
        <w:rPr>
          <w:rFonts w:ascii="Arial" w:hAnsi="Arial" w:cs="Arial"/>
        </w:rPr>
        <w:t xml:space="preserve"> project [6] attempted the transmission of the electricity communication protocol IEC61850 in a wide area network. End users and power supplies can be accessed via the Internet into the control center of the VPP, and through the CIM-61850 converter is converted into an electric public information model to participate in market transactions. The Netherlands </w:t>
      </w:r>
      <w:r>
        <w:rPr>
          <w:rFonts w:ascii="Arial" w:hAnsi="Arial" w:cs="Arial"/>
          <w:i/>
        </w:rPr>
        <w:t>Power Matcher(PM)</w:t>
      </w:r>
      <w:r>
        <w:rPr>
          <w:rFonts w:ascii="Arial" w:hAnsi="Arial" w:cs="Arial"/>
          <w:vertAlign w:val="superscript"/>
        </w:rPr>
        <w:t xml:space="preserve"> </w:t>
      </w:r>
      <w:r>
        <w:rPr>
          <w:rFonts w:ascii="Arial" w:hAnsi="Arial" w:cs="Arial"/>
        </w:rPr>
        <w:t>[7]</w:t>
      </w:r>
      <w:r>
        <w:rPr>
          <w:rFonts w:ascii="Arial" w:hAnsi="Arial" w:cs="Arial"/>
          <w:vertAlign w:val="superscript"/>
        </w:rPr>
        <w:t xml:space="preserve"> </w:t>
      </w:r>
      <w:r>
        <w:rPr>
          <w:rFonts w:ascii="Arial" w:hAnsi="Arial" w:cs="Arial"/>
        </w:rPr>
        <w:t xml:space="preserve">architecture is a kind of agent concept, that is, the VPP can assume a centralized agent, auction agent, and other different agent functions, in the market to gain profits. In Germany, there are several VPP projects such as the </w:t>
      </w:r>
      <w:r>
        <w:rPr>
          <w:rFonts w:ascii="Arial" w:hAnsi="Arial" w:cs="Arial"/>
          <w:i/>
        </w:rPr>
        <w:t>vpp-intelligent-energy</w:t>
      </w:r>
      <w:r>
        <w:rPr>
          <w:rFonts w:ascii="Arial" w:hAnsi="Arial" w:cs="Arial"/>
        </w:rPr>
        <w:t xml:space="preserve">, etelligence, and </w:t>
      </w:r>
      <w:r>
        <w:rPr>
          <w:rFonts w:ascii="Arial" w:hAnsi="Arial" w:cs="Arial"/>
          <w:i/>
        </w:rPr>
        <w:t>RegModHarz</w:t>
      </w:r>
      <w:r>
        <w:rPr>
          <w:rFonts w:ascii="Arial" w:hAnsi="Arial" w:cs="Arial"/>
        </w:rPr>
        <w:t>[8]. The smart grid pilot project</w:t>
      </w:r>
      <w:r>
        <w:rPr>
          <w:rFonts w:ascii="Arial" w:hAnsi="Arial" w:cs="Arial"/>
          <w:i/>
        </w:rPr>
        <w:t xml:space="preserve"> eTelligence</w:t>
      </w:r>
      <w:r>
        <w:rPr>
          <w:rFonts w:ascii="Arial" w:hAnsi="Arial" w:cs="Arial"/>
        </w:rPr>
        <w:t xml:space="preserve">, which combines large ice storage as a dispatchable load and wind power plants to form a VPP. By adopting the policy of combination of segmented electricity price and dynamic electricity price, the load of the two ice storages will be adjusted automatically with the power fluctuation of electricity price and wind power. The standard of OPENIEC61850 communication protocol based on </w:t>
      </w:r>
      <w:r>
        <w:rPr>
          <w:rFonts w:ascii="Arial" w:hAnsi="Arial" w:cs="Arial"/>
          <w:i/>
        </w:rPr>
        <w:t>etelligence</w:t>
      </w:r>
      <w:r>
        <w:rPr>
          <w:rFonts w:ascii="Arial" w:hAnsi="Arial" w:cs="Arial"/>
        </w:rPr>
        <w:t xml:space="preserve"> project design has been recognized by the German industry. The </w:t>
      </w:r>
      <w:r>
        <w:rPr>
          <w:rFonts w:ascii="Arial" w:hAnsi="Arial" w:cs="Arial"/>
          <w:i/>
        </w:rPr>
        <w:t>PREMIO</w:t>
      </w:r>
      <w:r>
        <w:rPr>
          <w:rFonts w:ascii="Arial" w:hAnsi="Arial" w:cs="Arial"/>
        </w:rPr>
        <w:t xml:space="preserve"> project is used to optimize the effect of module access such as distributed energy, storage and demand response in power grids [9]. The "large-scale and friendly interactive system" in Suzhou, China, can carry out millisecond control on several interruptible loads, and by cutting off some unimportant small power supply, the priority to ensure the important load will not be affected when the instantaneous power outage of the power grid.</w:t>
      </w:r>
      <w:r>
        <w:rPr>
          <w:rFonts w:ascii="Arial" w:hAnsi="Arial" w:cs="Arial"/>
          <w:color w:val="FF0000"/>
        </w:rPr>
        <w:t xml:space="preserve"> </w:t>
      </w:r>
    </w:p>
    <w:p>
      <w:pPr>
        <w:rPr>
          <w:rFonts w:ascii="Arial" w:hAnsi="Arial" w:cs="Arial"/>
          <w:b/>
          <w:sz w:val="18"/>
          <w:szCs w:val="18"/>
        </w:rPr>
      </w:pPr>
      <w:r>
        <w:rPr>
          <w:rFonts w:ascii="Arial" w:hAnsi="Arial" w:cs="Arial"/>
          <w:b/>
          <w:sz w:val="18"/>
          <w:szCs w:val="18"/>
        </w:rPr>
        <w:t>Tab.1.</w:t>
      </w:r>
      <w:r>
        <w:rPr>
          <w:rFonts w:ascii="Arial" w:hAnsi="Arial" w:cs="Arial"/>
        </w:rPr>
        <w:t xml:space="preserve"> </w:t>
      </w:r>
      <w:r>
        <w:rPr>
          <w:rFonts w:ascii="Arial" w:hAnsi="Arial" w:cs="Arial"/>
          <w:b/>
          <w:sz w:val="18"/>
          <w:szCs w:val="18"/>
        </w:rPr>
        <w:t>The structure and function of demonstration projects of VPP</w:t>
      </w:r>
    </w:p>
    <w:tbl>
      <w:tblPr>
        <w:tblStyle w:val="15"/>
        <w:tblpPr w:leftFromText="180" w:rightFromText="180" w:vertAnchor="text" w:tblpY="1"/>
        <w:tblOverlap w:val="never"/>
        <w:tblW w:w="486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1"/>
        <w:gridCol w:w="255"/>
        <w:gridCol w:w="425"/>
        <w:gridCol w:w="340"/>
        <w:gridCol w:w="340"/>
        <w:gridCol w:w="340"/>
        <w:gridCol w:w="340"/>
        <w:gridCol w:w="340"/>
        <w:gridCol w:w="340"/>
        <w:gridCol w:w="112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vMerge w:val="restart"/>
            <w:tcBorders>
              <w:top w:val="single" w:color="auto" w:sz="4" w:space="0"/>
              <w:bottom w:val="single" w:color="auto" w:sz="4" w:space="0"/>
            </w:tcBorders>
            <w:tcMar>
              <w:left w:w="0" w:type="dxa"/>
              <w:right w:w="0" w:type="dxa"/>
            </w:tcMar>
            <w:vAlign w:val="center"/>
          </w:tcPr>
          <w:p>
            <w:pPr>
              <w:rPr>
                <w:rFonts w:ascii="Arial" w:hAnsi="Arial" w:cs="Arial"/>
                <w:sz w:val="15"/>
                <w:szCs w:val="15"/>
              </w:rPr>
            </w:pPr>
            <w:bookmarkStart w:id="4" w:name="_Hlk503055772"/>
            <w:r>
              <w:rPr>
                <w:rFonts w:ascii="Arial" w:hAnsi="Arial" w:cs="Arial"/>
                <w:sz w:val="15"/>
                <w:szCs w:val="15"/>
              </w:rPr>
              <w:t>Project</w:t>
            </w:r>
          </w:p>
        </w:tc>
        <w:tc>
          <w:tcPr>
            <w:tcW w:w="2720" w:type="dxa"/>
            <w:gridSpan w:val="8"/>
            <w:tcBorders>
              <w:bottom w:val="single" w:color="auto" w:sz="4" w:space="0"/>
            </w:tcBorders>
          </w:tcPr>
          <w:p>
            <w:pPr>
              <w:jc w:val="center"/>
              <w:rPr>
                <w:rFonts w:ascii="Arial" w:hAnsi="Arial" w:cs="Arial"/>
                <w:sz w:val="15"/>
                <w:szCs w:val="15"/>
              </w:rPr>
            </w:pPr>
            <w:r>
              <w:rPr>
                <w:rFonts w:ascii="Arial" w:hAnsi="Arial" w:cs="Arial"/>
                <w:sz w:val="15"/>
                <w:szCs w:val="15"/>
              </w:rPr>
              <w:t>VPP members</w:t>
            </w:r>
          </w:p>
        </w:tc>
        <w:tc>
          <w:tcPr>
            <w:tcW w:w="1125" w:type="dxa"/>
            <w:tcBorders>
              <w:top w:val="single" w:color="auto" w:sz="4" w:space="0"/>
            </w:tcBorders>
          </w:tcPr>
          <w:p>
            <w:pPr>
              <w:rPr>
                <w:rFonts w:ascii="Arial" w:hAnsi="Arial" w:cs="Arial"/>
                <w:sz w:val="15"/>
                <w:szCs w:val="15"/>
              </w:rPr>
            </w:pPr>
            <w:r>
              <w:rPr>
                <w:rFonts w:ascii="Arial" w:hAnsi="Arial" w:cs="Arial"/>
                <w:sz w:val="15"/>
                <w:szCs w:val="15"/>
              </w:rPr>
              <w:t>Function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vMerge w:val="continue"/>
            <w:tcBorders>
              <w:top w:val="nil"/>
              <w:bottom w:val="single" w:color="auto" w:sz="4" w:space="0"/>
            </w:tcBorders>
            <w:tcMar>
              <w:left w:w="0" w:type="dxa"/>
              <w:right w:w="0" w:type="dxa"/>
            </w:tcMar>
          </w:tcPr>
          <w:p>
            <w:pPr>
              <w:rPr>
                <w:rFonts w:ascii="Arial" w:hAnsi="Arial" w:cs="Arial"/>
                <w:sz w:val="15"/>
                <w:szCs w:val="15"/>
              </w:rPr>
            </w:pPr>
          </w:p>
        </w:tc>
        <w:tc>
          <w:tcPr>
            <w:tcW w:w="255"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PV</w:t>
            </w:r>
          </w:p>
        </w:tc>
        <w:tc>
          <w:tcPr>
            <w:tcW w:w="425"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WPP</w:t>
            </w:r>
          </w:p>
        </w:tc>
        <w:tc>
          <w:tcPr>
            <w:tcW w:w="340"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PSH</w:t>
            </w:r>
          </w:p>
        </w:tc>
        <w:tc>
          <w:tcPr>
            <w:tcW w:w="340"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CPP</w:t>
            </w:r>
          </w:p>
        </w:tc>
        <w:tc>
          <w:tcPr>
            <w:tcW w:w="340"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CHP</w:t>
            </w:r>
          </w:p>
        </w:tc>
        <w:tc>
          <w:tcPr>
            <w:tcW w:w="340"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ESS</w:t>
            </w:r>
          </w:p>
        </w:tc>
        <w:tc>
          <w:tcPr>
            <w:tcW w:w="340"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EV</w:t>
            </w:r>
          </w:p>
        </w:tc>
        <w:tc>
          <w:tcPr>
            <w:tcW w:w="340" w:type="dxa"/>
            <w:tcBorders>
              <w:top w:val="single" w:color="auto" w:sz="4" w:space="0"/>
              <w:bottom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DL</w:t>
            </w:r>
          </w:p>
        </w:tc>
        <w:tc>
          <w:tcPr>
            <w:tcW w:w="1125" w:type="dxa"/>
            <w:tcBorders>
              <w:bottom w:val="single" w:color="auto" w:sz="4" w:space="0"/>
            </w:tcBorders>
          </w:tcPr>
          <w:p>
            <w:pPr>
              <w:rPr>
                <w:rFonts w:ascii="Arial" w:hAnsi="Arial" w:cs="Arial"/>
                <w:sz w:val="15"/>
                <w:szCs w:val="15"/>
              </w:rPr>
            </w:pPr>
            <w:r>
              <w:rPr>
                <w:rFonts w:ascii="Arial" w:hAnsi="Arial" w:cs="Arial"/>
                <w:sz w:val="15"/>
                <w:szCs w:val="15"/>
              </w:rPr>
              <w:t>&amp;mode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Borders>
              <w:top w:val="single" w:color="auto" w:sz="4" w:space="0"/>
            </w:tcBorders>
            <w:tcMar>
              <w:left w:w="0" w:type="dxa"/>
              <w:right w:w="0" w:type="dxa"/>
            </w:tcMar>
          </w:tcPr>
          <w:p>
            <w:pPr>
              <w:rPr>
                <w:rFonts w:ascii="Arial" w:hAnsi="Arial" w:cs="Arial"/>
                <w:sz w:val="15"/>
                <w:szCs w:val="15"/>
              </w:rPr>
            </w:pPr>
            <w:r>
              <w:rPr>
                <w:rFonts w:ascii="Arial" w:hAnsi="Arial" w:cs="Arial"/>
                <w:sz w:val="15"/>
                <w:szCs w:val="15"/>
              </w:rPr>
              <w:t xml:space="preserve">EDISON </w:t>
            </w:r>
          </w:p>
        </w:tc>
        <w:tc>
          <w:tcPr>
            <w:tcW w:w="255" w:type="dxa"/>
            <w:tcBorders>
              <w:top w:val="single" w:color="auto" w:sz="4" w:space="0"/>
            </w:tcBorders>
            <w:tcMar>
              <w:left w:w="0" w:type="dxa"/>
              <w:right w:w="0" w:type="dxa"/>
            </w:tcMar>
            <w:vAlign w:val="bottom"/>
          </w:tcPr>
          <w:p>
            <w:pPr>
              <w:rPr>
                <w:rFonts w:ascii="Arial" w:hAnsi="Arial" w:cs="Arial"/>
                <w:sz w:val="15"/>
                <w:szCs w:val="15"/>
              </w:rPr>
            </w:pPr>
          </w:p>
        </w:tc>
        <w:tc>
          <w:tcPr>
            <w:tcW w:w="425" w:type="dxa"/>
            <w:tcBorders>
              <w:top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Borders>
              <w:top w:val="single" w:color="auto" w:sz="4" w:space="0"/>
            </w:tcBorders>
            <w:tcMar>
              <w:left w:w="0" w:type="dxa"/>
              <w:right w:w="0" w:type="dxa"/>
            </w:tcMar>
            <w:vAlign w:val="bottom"/>
          </w:tcPr>
          <w:p>
            <w:pPr>
              <w:rPr>
                <w:rFonts w:ascii="Arial" w:hAnsi="Arial" w:cs="Arial"/>
                <w:sz w:val="15"/>
                <w:szCs w:val="15"/>
              </w:rPr>
            </w:pPr>
          </w:p>
        </w:tc>
        <w:tc>
          <w:tcPr>
            <w:tcW w:w="340" w:type="dxa"/>
            <w:tcBorders>
              <w:top w:val="single" w:color="auto" w:sz="4" w:space="0"/>
            </w:tcBorders>
            <w:tcMar>
              <w:left w:w="0" w:type="dxa"/>
              <w:right w:w="0" w:type="dxa"/>
            </w:tcMar>
            <w:vAlign w:val="bottom"/>
          </w:tcPr>
          <w:p>
            <w:pPr>
              <w:rPr>
                <w:rFonts w:ascii="Arial" w:hAnsi="Arial" w:cs="Arial"/>
                <w:sz w:val="15"/>
                <w:szCs w:val="15"/>
              </w:rPr>
            </w:pPr>
          </w:p>
        </w:tc>
        <w:tc>
          <w:tcPr>
            <w:tcW w:w="340" w:type="dxa"/>
            <w:tcBorders>
              <w:top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Borders>
              <w:top w:val="single" w:color="auto" w:sz="4" w:space="0"/>
            </w:tcBorders>
            <w:tcMar>
              <w:left w:w="0" w:type="dxa"/>
              <w:right w:w="0" w:type="dxa"/>
            </w:tcMar>
            <w:vAlign w:val="bottom"/>
          </w:tcPr>
          <w:p>
            <w:pPr>
              <w:rPr>
                <w:rFonts w:ascii="Arial" w:hAnsi="Arial" w:cs="Arial"/>
                <w:sz w:val="15"/>
                <w:szCs w:val="15"/>
              </w:rPr>
            </w:pPr>
          </w:p>
        </w:tc>
        <w:tc>
          <w:tcPr>
            <w:tcW w:w="340" w:type="dxa"/>
            <w:tcBorders>
              <w:top w:val="single" w:color="auto" w:sz="4" w:space="0"/>
            </w:tcBorders>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Borders>
              <w:top w:val="single" w:color="auto" w:sz="4" w:space="0"/>
            </w:tcBorders>
            <w:tcMar>
              <w:left w:w="0" w:type="dxa"/>
              <w:right w:w="0" w:type="dxa"/>
            </w:tcMar>
            <w:vAlign w:val="bottom"/>
          </w:tcPr>
          <w:p>
            <w:pPr>
              <w:rPr>
                <w:rFonts w:ascii="Arial" w:hAnsi="Arial" w:cs="Arial"/>
                <w:sz w:val="15"/>
                <w:szCs w:val="15"/>
              </w:rPr>
            </w:pPr>
          </w:p>
        </w:tc>
        <w:tc>
          <w:tcPr>
            <w:tcW w:w="1125" w:type="dxa"/>
            <w:tcBorders>
              <w:top w:val="single" w:color="auto" w:sz="4" w:space="0"/>
            </w:tcBorders>
            <w:tcMar>
              <w:left w:w="0" w:type="dxa"/>
              <w:right w:w="0" w:type="dxa"/>
            </w:tcMar>
            <w:vAlign w:val="bottom"/>
          </w:tcPr>
          <w:p>
            <w:pPr>
              <w:rPr>
                <w:rFonts w:ascii="Arial" w:hAnsi="Arial" w:eastAsia="等线" w:cs="Arial"/>
                <w:color w:val="000000"/>
                <w:sz w:val="15"/>
                <w:szCs w:val="15"/>
              </w:rPr>
            </w:pPr>
            <w:r>
              <w:rPr>
                <w:rFonts w:ascii="Arial" w:hAnsi="Arial" w:eastAsia="等线" w:cs="Arial"/>
                <w:color w:val="000000"/>
                <w:sz w:val="15"/>
                <w:szCs w:val="15"/>
              </w:rPr>
              <w:t>PBDR+FR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Power Matcher</w:t>
            </w:r>
          </w:p>
        </w:tc>
        <w:tc>
          <w:tcPr>
            <w:tcW w:w="255" w:type="dxa"/>
            <w:tcMar>
              <w:left w:w="0" w:type="dxa"/>
              <w:right w:w="0" w:type="dxa"/>
            </w:tcMar>
            <w:vAlign w:val="bottom"/>
          </w:tcPr>
          <w:p>
            <w:pPr>
              <w:rPr>
                <w:rFonts w:ascii="Arial" w:hAnsi="Arial" w:cs="Arial"/>
                <w:sz w:val="15"/>
                <w:szCs w:val="15"/>
              </w:rPr>
            </w:pPr>
          </w:p>
        </w:tc>
        <w:tc>
          <w:tcPr>
            <w:tcW w:w="425"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11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FENIX</w:t>
            </w:r>
          </w:p>
        </w:tc>
        <w:tc>
          <w:tcPr>
            <w:tcW w:w="25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4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11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PBDR+PS+FR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WEB2ENERGY</w:t>
            </w:r>
          </w:p>
        </w:tc>
        <w:tc>
          <w:tcPr>
            <w:tcW w:w="25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4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11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PBDR</w:t>
            </w:r>
            <w:r>
              <w:rPr>
                <w:rFonts w:ascii="Arial" w:hAnsi="Arial" w:cs="Arial"/>
                <w:sz w:val="15"/>
                <w:szCs w:val="15"/>
              </w:rPr>
              <w:t>+IRC</w:t>
            </w:r>
            <w:r>
              <w:rPr>
                <w:rFonts w:ascii="Arial" w:hAnsi="Arial" w:eastAsia="等线" w:cs="Arial"/>
                <w:color w:val="000000"/>
                <w:sz w:val="15"/>
                <w:szCs w:val="15"/>
              </w:rPr>
              <w:t>+FR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eTelligence</w:t>
            </w:r>
          </w:p>
        </w:tc>
        <w:tc>
          <w:tcPr>
            <w:tcW w:w="25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4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11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PBDR+IBDR+PSFR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vpp-intelligent-energy</w:t>
            </w:r>
          </w:p>
        </w:tc>
        <w:tc>
          <w:tcPr>
            <w:tcW w:w="25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4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11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FR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RegModHarz</w:t>
            </w:r>
          </w:p>
        </w:tc>
        <w:tc>
          <w:tcPr>
            <w:tcW w:w="25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4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　</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　</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　</w:t>
            </w:r>
          </w:p>
        </w:tc>
        <w:tc>
          <w:tcPr>
            <w:tcW w:w="1125" w:type="dxa"/>
            <w:tcMar>
              <w:left w:w="0" w:type="dxa"/>
              <w:right w:w="0" w:type="dxa"/>
            </w:tcMar>
            <w:vAlign w:val="bottom"/>
          </w:tcPr>
          <w:p>
            <w:pPr>
              <w:rPr>
                <w:rFonts w:ascii="Arial" w:hAnsi="Arial" w:cs="Arial"/>
                <w:sz w:val="15"/>
                <w:szCs w:val="15"/>
              </w:rPr>
            </w:pPr>
            <w:r>
              <w:rPr>
                <w:rFonts w:ascii="Arial" w:hAnsi="Arial" w:eastAsia="等线" w:cs="Arial"/>
                <w:color w:val="000000"/>
                <w:sz w:val="15"/>
                <w:szCs w:val="15"/>
              </w:rPr>
              <w:t>PBDR+PS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Pr>
        <w:tc>
          <w:tcPr>
            <w:tcW w:w="1021" w:type="dxa"/>
            <w:tcMar>
              <w:left w:w="0" w:type="dxa"/>
              <w:right w:w="0" w:type="dxa"/>
            </w:tcMar>
          </w:tcPr>
          <w:p>
            <w:pPr>
              <w:rPr>
                <w:rFonts w:ascii="Arial" w:hAnsi="Arial" w:cs="Arial"/>
                <w:sz w:val="15"/>
                <w:szCs w:val="15"/>
              </w:rPr>
            </w:pPr>
            <w:r>
              <w:rPr>
                <w:rFonts w:ascii="Arial" w:hAnsi="Arial" w:cs="Arial"/>
                <w:sz w:val="15"/>
                <w:szCs w:val="15"/>
              </w:rPr>
              <w:t>PREMIO</w:t>
            </w:r>
          </w:p>
        </w:tc>
        <w:tc>
          <w:tcPr>
            <w:tcW w:w="255" w:type="dxa"/>
            <w:tcMar>
              <w:left w:w="0" w:type="dxa"/>
              <w:right w:w="0" w:type="dxa"/>
            </w:tcMar>
            <w:vAlign w:val="bottom"/>
          </w:tcPr>
          <w:p>
            <w:pPr>
              <w:rPr>
                <w:rFonts w:ascii="Arial" w:hAnsi="Arial" w:eastAsia="等线" w:cs="Arial"/>
                <w:color w:val="000000"/>
                <w:sz w:val="15"/>
                <w:szCs w:val="15"/>
              </w:rPr>
            </w:pPr>
            <w:r>
              <w:rPr>
                <w:rFonts w:ascii="Arial" w:hAnsi="Arial" w:eastAsia="等线" w:cs="Arial"/>
                <w:color w:val="000000"/>
                <w:sz w:val="15"/>
                <w:szCs w:val="15"/>
              </w:rPr>
              <w:t>√</w:t>
            </w:r>
          </w:p>
        </w:tc>
        <w:tc>
          <w:tcPr>
            <w:tcW w:w="425" w:type="dxa"/>
            <w:tcMar>
              <w:left w:w="0" w:type="dxa"/>
              <w:right w:w="0" w:type="dxa"/>
            </w:tcMar>
            <w:vAlign w:val="bottom"/>
          </w:tcPr>
          <w:p>
            <w:pPr>
              <w:rPr>
                <w:rFonts w:ascii="Arial" w:hAnsi="Arial" w:eastAsia="等线" w:cs="Arial"/>
                <w:color w:val="000000"/>
                <w:sz w:val="15"/>
                <w:szCs w:val="15"/>
              </w:rPr>
            </w:pPr>
          </w:p>
        </w:tc>
        <w:tc>
          <w:tcPr>
            <w:tcW w:w="340" w:type="dxa"/>
            <w:tcMar>
              <w:left w:w="0" w:type="dxa"/>
              <w:right w:w="0" w:type="dxa"/>
            </w:tcMar>
            <w:vAlign w:val="bottom"/>
          </w:tcPr>
          <w:p>
            <w:pPr>
              <w:rPr>
                <w:rFonts w:ascii="Arial" w:hAnsi="Arial" w:eastAsia="等线" w:cs="Arial"/>
                <w:color w:val="000000"/>
                <w:sz w:val="15"/>
                <w:szCs w:val="15"/>
              </w:rPr>
            </w:pPr>
          </w:p>
        </w:tc>
        <w:tc>
          <w:tcPr>
            <w:tcW w:w="340" w:type="dxa"/>
            <w:tcMar>
              <w:left w:w="0" w:type="dxa"/>
              <w:right w:w="0" w:type="dxa"/>
            </w:tcMar>
            <w:vAlign w:val="bottom"/>
          </w:tcPr>
          <w:p>
            <w:pPr>
              <w:rPr>
                <w:rFonts w:ascii="Arial" w:hAnsi="Arial" w:eastAsia="等线" w:cs="Arial"/>
                <w:color w:val="000000"/>
                <w:sz w:val="15"/>
                <w:szCs w:val="15"/>
              </w:rPr>
            </w:pPr>
          </w:p>
        </w:tc>
        <w:tc>
          <w:tcPr>
            <w:tcW w:w="340" w:type="dxa"/>
            <w:tcMar>
              <w:left w:w="0" w:type="dxa"/>
              <w:right w:w="0" w:type="dxa"/>
            </w:tcMar>
            <w:vAlign w:val="bottom"/>
          </w:tcPr>
          <w:p>
            <w:pPr>
              <w:rPr>
                <w:rFonts w:ascii="Arial" w:hAnsi="Arial" w:eastAsia="等线" w:cs="Arial"/>
                <w:color w:val="000000"/>
                <w:sz w:val="15"/>
                <w:szCs w:val="15"/>
              </w:rPr>
            </w:pPr>
          </w:p>
        </w:tc>
        <w:tc>
          <w:tcPr>
            <w:tcW w:w="340" w:type="dxa"/>
            <w:tcMar>
              <w:left w:w="0" w:type="dxa"/>
              <w:right w:w="0" w:type="dxa"/>
            </w:tcMar>
            <w:vAlign w:val="bottom"/>
          </w:tcPr>
          <w:p>
            <w:pPr>
              <w:rPr>
                <w:rFonts w:ascii="Arial" w:hAnsi="Arial" w:eastAsia="等线" w:cs="Arial"/>
                <w:color w:val="000000"/>
                <w:sz w:val="15"/>
                <w:szCs w:val="15"/>
              </w:rPr>
            </w:pPr>
            <w:r>
              <w:rPr>
                <w:rFonts w:ascii="Arial" w:hAnsi="Arial" w:eastAsia="等线" w:cs="Arial"/>
                <w:color w:val="000000"/>
                <w:sz w:val="15"/>
                <w:szCs w:val="15"/>
              </w:rPr>
              <w:t>√</w:t>
            </w:r>
          </w:p>
        </w:tc>
        <w:tc>
          <w:tcPr>
            <w:tcW w:w="340" w:type="dxa"/>
            <w:tcMar>
              <w:left w:w="0" w:type="dxa"/>
              <w:right w:w="0" w:type="dxa"/>
            </w:tcMar>
            <w:vAlign w:val="bottom"/>
          </w:tcPr>
          <w:p>
            <w:pPr>
              <w:rPr>
                <w:rFonts w:ascii="Arial" w:hAnsi="Arial" w:eastAsia="等线" w:cs="Arial"/>
                <w:color w:val="000000"/>
                <w:sz w:val="15"/>
                <w:szCs w:val="15"/>
              </w:rPr>
            </w:pPr>
          </w:p>
        </w:tc>
        <w:tc>
          <w:tcPr>
            <w:tcW w:w="340" w:type="dxa"/>
            <w:tcMar>
              <w:left w:w="0" w:type="dxa"/>
              <w:right w:w="0" w:type="dxa"/>
            </w:tcMar>
            <w:vAlign w:val="bottom"/>
          </w:tcPr>
          <w:p>
            <w:pPr>
              <w:rPr>
                <w:rFonts w:ascii="Arial" w:hAnsi="Arial" w:eastAsia="等线" w:cs="Arial"/>
                <w:color w:val="000000"/>
                <w:sz w:val="15"/>
                <w:szCs w:val="15"/>
              </w:rPr>
            </w:pPr>
            <w:r>
              <w:rPr>
                <w:rFonts w:ascii="Arial" w:hAnsi="Arial" w:eastAsia="等线" w:cs="Arial"/>
                <w:color w:val="000000"/>
                <w:sz w:val="15"/>
                <w:szCs w:val="15"/>
              </w:rPr>
              <w:t>√</w:t>
            </w:r>
          </w:p>
        </w:tc>
        <w:tc>
          <w:tcPr>
            <w:tcW w:w="1125" w:type="dxa"/>
            <w:tcMar>
              <w:left w:w="0" w:type="dxa"/>
              <w:right w:w="0" w:type="dxa"/>
            </w:tcMar>
            <w:vAlign w:val="bottom"/>
          </w:tcPr>
          <w:p>
            <w:pPr>
              <w:rPr>
                <w:rFonts w:ascii="Arial" w:hAnsi="Arial" w:eastAsia="等线" w:cs="Arial"/>
                <w:color w:val="000000"/>
                <w:sz w:val="15"/>
                <w:szCs w:val="15"/>
              </w:rPr>
            </w:pPr>
            <w:r>
              <w:rPr>
                <w:rFonts w:ascii="Arial" w:hAnsi="Arial" w:eastAsia="等线" w:cs="Arial"/>
                <w:color w:val="000000"/>
                <w:sz w:val="15"/>
                <w:szCs w:val="15"/>
              </w:rPr>
              <w:t>PS</w:t>
            </w:r>
          </w:p>
        </w:tc>
      </w:tr>
      <w:bookmarkEnd w:id="4"/>
    </w:tbl>
    <w:p>
      <w:pPr>
        <w:rPr>
          <w:rFonts w:ascii="Arial" w:hAnsi="Arial" w:cs="Arial"/>
          <w:color w:val="FF0000"/>
          <w:sz w:val="15"/>
          <w:szCs w:val="15"/>
        </w:rPr>
      </w:pPr>
      <w:r>
        <w:rPr>
          <w:rFonts w:ascii="Arial" w:hAnsi="Arial" w:cs="Arial"/>
          <w:sz w:val="15"/>
          <w:szCs w:val="15"/>
        </w:rPr>
        <w:t>Note:</w:t>
      </w:r>
      <w:r>
        <w:rPr>
          <w:rFonts w:ascii="Arial" w:hAnsi="Arial" w:cs="Arial"/>
        </w:rPr>
        <w:t xml:space="preserve"> </w:t>
      </w:r>
      <w:r>
        <w:rPr>
          <w:rFonts w:ascii="Arial" w:hAnsi="Arial" w:cs="Arial"/>
          <w:sz w:val="15"/>
          <w:szCs w:val="15"/>
        </w:rPr>
        <w:t>Pumped-storage hydroelectricity (PSH);</w:t>
      </w:r>
      <w:r>
        <w:rPr>
          <w:rFonts w:ascii="Arial" w:hAnsi="Arial" w:cs="Arial"/>
        </w:rPr>
        <w:t xml:space="preserve"> </w:t>
      </w:r>
      <w:r>
        <w:rPr>
          <w:rFonts w:ascii="Arial" w:hAnsi="Arial" w:cs="Arial"/>
          <w:sz w:val="15"/>
          <w:szCs w:val="15"/>
        </w:rPr>
        <w:t>Conventional power plants(CPP);</w:t>
      </w:r>
      <w:r>
        <w:rPr>
          <w:rFonts w:ascii="Arial" w:hAnsi="Arial" w:cs="Arial"/>
        </w:rPr>
        <w:t xml:space="preserve"> </w:t>
      </w:r>
      <w:r>
        <w:rPr>
          <w:rFonts w:ascii="Arial" w:hAnsi="Arial" w:cs="Arial"/>
          <w:sz w:val="15"/>
          <w:szCs w:val="15"/>
        </w:rPr>
        <w:t>Wind power plants (WPPs);Photovoltaic units (PVs); Energy storage system (ESS);</w:t>
      </w:r>
      <w:r>
        <w:rPr>
          <w:rFonts w:ascii="Arial" w:hAnsi="Arial" w:cs="Arial"/>
        </w:rPr>
        <w:t xml:space="preserve"> </w:t>
      </w:r>
      <w:r>
        <w:rPr>
          <w:rFonts w:ascii="Arial" w:hAnsi="Arial" w:cs="Arial"/>
          <w:sz w:val="15"/>
          <w:szCs w:val="15"/>
        </w:rPr>
        <w:t>Dispatchable loads(DLs); Electric vehicles (EVs); Combined heat and power(CHP);Frequency regulation(FR);Price-based demand response (PBDR); Incentive-based demand response(IBDR); Peak-shaving(PS); Inter-regional cooperation(IRC);</w:t>
      </w:r>
      <w:r>
        <w:rPr>
          <w:rFonts w:ascii="Arial" w:hAnsi="Arial" w:cs="Arial"/>
        </w:rPr>
        <w:t xml:space="preserve"> </w:t>
      </w:r>
    </w:p>
    <w:p>
      <w:pPr>
        <w:rPr>
          <w:rFonts w:ascii="Arial" w:hAnsi="Arial" w:cs="Arial"/>
          <w:sz w:val="15"/>
          <w:szCs w:val="15"/>
        </w:rPr>
      </w:pPr>
    </w:p>
    <w:p>
      <w:pPr>
        <w:rPr>
          <w:rFonts w:ascii="Arial" w:hAnsi="Arial" w:cs="Arial"/>
          <w:color w:val="FF0000"/>
        </w:rPr>
      </w:pPr>
      <w:r>
        <w:rPr>
          <w:rFonts w:ascii="Arial" w:hAnsi="Arial" w:cs="Arial"/>
        </w:rPr>
        <w:t>In addition to the above-mentioned practical demonstration projects, scholars have carried out a lot of research work on the technical feasibility, economic feasibility, and reliability of the VPP. In</w:t>
      </w:r>
      <w:r>
        <w:rPr>
          <w:rFonts w:ascii="Arial" w:hAnsi="Arial" w:cs="Arial"/>
          <w:vertAlign w:val="superscript"/>
        </w:rPr>
        <w:t xml:space="preserve"> </w:t>
      </w:r>
      <w:r>
        <w:rPr>
          <w:rFonts w:ascii="Arial" w:hAnsi="Arial" w:cs="Arial"/>
        </w:rPr>
        <w:t>[10],</w:t>
      </w:r>
      <w:r>
        <w:rPr>
          <w:rFonts w:ascii="Arial" w:hAnsi="Arial" w:cs="Arial"/>
          <w:vertAlign w:val="superscript"/>
        </w:rPr>
        <w:t xml:space="preserve"> </w:t>
      </w:r>
      <w:r>
        <w:rPr>
          <w:rFonts w:ascii="Arial" w:hAnsi="Arial" w:cs="Arial"/>
        </w:rPr>
        <w:t>the authors put forward a technique of dispatching and optimizing operation, integrating the data center into Intelligent Power network to participate in the intelligent demand response, and the simulation results verify the feasibility of the technology. A distributed VPP scheduling method without centralized control center is proposed in [11]. The authors in [12] analyze selected communication quality of service parameters—in particular, latency, packet loss, retransmissions, bandwidth, amount of traffic, and message patterns of the IEC 60870-5-104 protocol. Authors of [13] proposed a VPP routing algorithm for data communication, which supports centralized, decentralized, or fully distributed control. These studies provide technical support for the participation of VPP in the flexible response of power market transactions. LI et al. [14] discussed the feasibility and incentive mechanism of a VPP based on the case of Chongming in China. The results show that the optimal combination ratio of wind energy and photovoltaic power stations is conducive to raising the self-sufficiency rate of Chongming Electric Power. In [15] the authors conclude that explores the development of Germany's future energy system, and the simulation results show that the heterogeneous VPP composed of fossil power plant, renewable energy, and cogeneration equipment can bring some economic benefits. Based on the bid information of Korea Electric Exchange, authors of [16] puts forward a demand response method of the VPP, and tests and validates the method in IEEE Reliability Test System (IEEE RTS-24). The results show that the method can bring down the total operating cost. A method of VPP scheduling management optimization model for maximizing the profit is presented in [17]. The operator can select the best demand response loads program for each VPP in a scheduling procedure, and the reliability of the model is also tested in IEEE RTS. In [18] takes the VPP as the production/the consumer to participate in the market transaction independently, also takes the VPP profit maximization as the goal, proposed the two-stage stochastic mixed integer linear programming model under electric power market planning. In [19-21] establishes the optimal dispatching model in the power market environment in which traditional power plants, renewable energy power plants and VPP coexist. The problem of the cooperation between neighboring VPP is discussed in [22], to maximize the expansion of VPP's energy trade opportunities. Authors of [23] take Genco as an example to establish the optimal operation scheme of risk avoidance in the VPP is established. These studies further confirm the feasibility of the VPP participating in energy trading and distribution issues. In addition, there are a few studies on the involvement of smaller energy efficiency units in the power market. In [24] author constructs a virtual energy storage system that stores and releases energy by coordinating the demand response of the city's household refrigerators to achieve the goal of reducing carbon emissions by replacing the rotational reserve capacity of fossil-fueled generators. The study of the VPP or energy-efficient power plant provides a new direction for solving the problem of power supply shortage, energy supply security and energy integration. In particular, the rapid development of smart grid technology promotes reasonable resource configuration and provides solid support for VPP operation.</w:t>
      </w:r>
    </w:p>
    <w:p>
      <w:pPr>
        <w:rPr>
          <w:rFonts w:ascii="Arial" w:hAnsi="Arial" w:cs="Arial"/>
        </w:rPr>
      </w:pPr>
    </w:p>
    <w:p>
      <w:pPr>
        <w:rPr>
          <w:rFonts w:ascii="Arial" w:hAnsi="Arial" w:cs="Arial"/>
        </w:rPr>
      </w:pPr>
      <w:bookmarkStart w:id="5" w:name="_Hlk502460605"/>
      <w:r>
        <w:rPr>
          <w:rFonts w:ascii="Arial" w:hAnsi="Arial" w:cs="Arial"/>
        </w:rPr>
        <w:t xml:space="preserve">At present, the research on the VPP focuses on the operational frame, optimal dispatch, technology realization and operation control. </w:t>
      </w:r>
      <w:bookmarkEnd w:id="5"/>
      <w:r>
        <w:rPr>
          <w:rFonts w:ascii="Arial" w:hAnsi="Arial" w:cs="Arial"/>
        </w:rPr>
        <w:t>However, many economic, environmental and policy factors have had a significant impact on the energy management process, leading to various uncertainty in decision-making.</w:t>
      </w:r>
      <w:bookmarkStart w:id="6" w:name="261280-9-4"/>
      <w:r>
        <w:t xml:space="preserve"> </w:t>
      </w:r>
      <w:bookmarkEnd w:id="6"/>
      <w:r>
        <w:rPr>
          <w:rStyle w:val="18"/>
          <w:rFonts w:ascii="Arial" w:hAnsi="Arial" w:cs="Arial"/>
          <w:color w:val="000000"/>
          <w:szCs w:val="21"/>
          <w:shd w:val="clear" w:color="auto" w:fill="FFFFFF"/>
        </w:rPr>
        <w:t xml:space="preserve">Dozens </w:t>
      </w:r>
      <w:r>
        <w:rPr>
          <w:rFonts w:ascii="Arial" w:hAnsi="Arial" w:cs="Arial"/>
          <w:color w:val="000000"/>
          <w:szCs w:val="21"/>
          <w:shd w:val="clear" w:color="auto" w:fill="FFFFFF"/>
        </w:rPr>
        <w:t>of</w:t>
      </w:r>
      <w:r>
        <w:rPr>
          <w:rFonts w:ascii="Arial" w:hAnsi="Arial" w:cs="Arial"/>
        </w:rPr>
        <w:t xml:space="preserve"> system parameters (such as renewable resource availability, facility capacity, production efficiency and allocation target, as well as their interrelationships) may appear uncertain and may be presented in fuzzy, probabilistic and/or interval formats. Previous research on VPP rarely considered these uncertainties. Also, for VPP that contain controlled loads, decision-makers may need to know the following issues. What impact does a VPP with a controlled load have on a region's CO</w:t>
      </w:r>
      <w:r>
        <w:rPr>
          <w:rFonts w:ascii="Arial" w:hAnsi="Arial" w:cs="Arial"/>
          <w:vertAlign w:val="subscript"/>
        </w:rPr>
        <w:t>2</w:t>
      </w:r>
      <w:r>
        <w:rPr>
          <w:rFonts w:ascii="Arial" w:hAnsi="Arial" w:cs="Arial"/>
        </w:rPr>
        <w:t xml:space="preserve"> emissions? What kinds of power generation technologies are needed to meet these needs if the electric demands during peak periods are not shaved? In 2015, the growth rate of thermal power in China dropped by 2.6%, but in 2016, it increased by 3.6%. Can the peak load regulation by the VPP reduce the electric generating of fossil fuel power plants? What is the effect of load shifting? There are few reports about the mid-term effects brought by the VPP. Decision-makers need to comprehensively assess the combined impact of a VPP when formulating regional development plans.</w:t>
      </w:r>
    </w:p>
    <w:p>
      <w:pPr>
        <w:rPr>
          <w:rFonts w:ascii="Arial" w:hAnsi="Arial" w:cs="Arial"/>
        </w:rPr>
      </w:pPr>
    </w:p>
    <w:p>
      <w:pPr>
        <w:rPr>
          <w:rFonts w:ascii="Arial" w:hAnsi="Arial" w:cs="Arial"/>
          <w:b/>
          <w:sz w:val="18"/>
          <w:szCs w:val="18"/>
        </w:rPr>
      </w:pPr>
      <w:r>
        <w:rPr>
          <w:rFonts w:ascii="Arial" w:hAnsi="Arial" w:cs="Arial"/>
        </w:rPr>
        <w:t xml:space="preserve">Therefore, in this study, we will discuss the energy planning problem considering </w:t>
      </w:r>
      <w:r>
        <w:rPr>
          <w:rFonts w:ascii="Arial" w:hAnsi="Arial" w:cs="Arial"/>
          <w:highlight w:val="yellow"/>
        </w:rPr>
        <w:t>large ice storages</w:t>
      </w:r>
      <w:r>
        <w:rPr>
          <w:rFonts w:ascii="Arial" w:hAnsi="Arial" w:cs="Arial"/>
        </w:rPr>
        <w:t xml:space="preserve"> as dispatchable loads incorporated with renewable energy power plants to form VPP. A power planning model based on the cost minimization strategy is proposed. The economic and emission reduction benefits of the energy substitution scheme, which is provided by using the intelligent incentive control mechanism in the smart grid, are analyzed.</w:t>
      </w:r>
    </w:p>
    <w:p>
      <w:pPr>
        <w:pStyle w:val="3"/>
        <w:numPr>
          <w:ilvl w:val="0"/>
          <w:numId w:val="1"/>
        </w:numPr>
        <w:spacing w:line="320" w:lineRule="exact"/>
        <w:rPr>
          <w:rFonts w:ascii="Arial" w:hAnsi="Arial" w:cs="Arial"/>
          <w:caps/>
          <w:sz w:val="24"/>
          <w:szCs w:val="24"/>
        </w:rPr>
      </w:pPr>
      <w:r>
        <w:rPr>
          <w:rFonts w:ascii="Arial" w:hAnsi="Arial" w:cs="Arial"/>
          <w:caps/>
          <w:sz w:val="24"/>
          <w:szCs w:val="24"/>
        </w:rPr>
        <w:t>Modeling formulation</w:t>
      </w:r>
    </w:p>
    <w:p>
      <w:pPr>
        <w:widowControl/>
        <w:jc w:val="left"/>
        <w:rPr>
          <w:rFonts w:ascii="Arial" w:hAnsi="Arial" w:cs="Arial"/>
        </w:rPr>
      </w:pPr>
      <w:bookmarkStart w:id="7" w:name="OLE_LINK2"/>
      <w:r>
        <w:rPr>
          <w:rFonts w:ascii="Arial" w:hAnsi="Arial" w:cs="Arial"/>
        </w:rPr>
        <w:t>This study will discuss the energy planning of VPP composed of dispatchable loads (such as large ice storage) and wind power generation, photovoltaic power generation and hydropower.</w:t>
      </w:r>
      <w:bookmarkStart w:id="8" w:name="OLE_LINK5"/>
      <w:r>
        <w:rPr>
          <w:rFonts w:ascii="Arial" w:hAnsi="Arial" w:cs="Arial"/>
        </w:rPr>
        <w:t xml:space="preserve"> </w:t>
      </w:r>
      <w:bookmarkEnd w:id="7"/>
      <w:r>
        <w:rPr>
          <w:rFonts w:ascii="Arial" w:hAnsi="Arial" w:cs="Arial"/>
        </w:rPr>
        <w:t>Large-</w:t>
      </w:r>
      <w:del w:id="84" w:author="01" w:date="2018-04-01T17:57:50Z">
        <w:r>
          <w:rPr>
            <w:rFonts w:ascii="Arial" w:hAnsi="Arial" w:cs="Arial"/>
          </w:rPr>
          <w:delText xml:space="preserve"> </w:delText>
        </w:r>
      </w:del>
      <w:r>
        <w:rPr>
          <w:rFonts w:ascii="Arial" w:hAnsi="Arial" w:cs="Arial"/>
        </w:rPr>
        <w:t>scale ice storages, freezers in supermarkets, or refrigerators and freezers in private homes can be viewed as a storage electrical power facility that store</w:t>
      </w:r>
      <w:del w:id="85" w:author="01" w:date="2018-04-01T18:03:01Z">
        <w:r>
          <w:rPr>
            <w:rFonts w:ascii="Arial" w:hAnsi="Arial" w:cs="Arial"/>
          </w:rPr>
          <w:delText>s</w:delText>
        </w:r>
      </w:del>
      <w:r>
        <w:rPr>
          <w:rFonts w:ascii="Arial" w:hAnsi="Arial" w:cs="Arial"/>
        </w:rPr>
        <w:t xml:space="preserve"> electricity in cold form. </w:t>
      </w:r>
      <w:bookmarkEnd w:id="8"/>
      <w:r>
        <w:rPr>
          <w:rFonts w:ascii="Arial" w:hAnsi="Arial" w:cs="Arial"/>
        </w:rPr>
        <w:t xml:space="preserve">Hot-Spring convalescent facilities using cogeneration systems store electricity in hot form, and electric cars in cities can also be used as energy storage devices in the Smart Grid. These facilities all have sponge-like properties, they can play a role of energy storage when the power load is at a low point (i.e., the generating capacity is higher than the load), absorb and store electricity, and when the load is at a peak period (i.e., the generating capacity is less than </w:t>
      </w:r>
      <w:r>
        <w:rPr>
          <w:rFonts w:ascii="Arial" w:hAnsi="Arial" w:eastAsia="HYa6gj" w:cs="Arial"/>
          <w:kern w:val="0"/>
          <w:szCs w:val="21"/>
        </w:rPr>
        <mc:AlternateContent>
          <mc:Choice Requires="wpg">
            <w:drawing>
              <wp:anchor distT="0" distB="0" distL="114300" distR="114300" simplePos="0" relativeHeight="251687936" behindDoc="0" locked="0" layoutInCell="1" allowOverlap="1">
                <wp:simplePos x="0" y="0"/>
                <wp:positionH relativeFrom="column">
                  <wp:posOffset>3479165</wp:posOffset>
                </wp:positionH>
                <wp:positionV relativeFrom="paragraph">
                  <wp:posOffset>480695</wp:posOffset>
                </wp:positionV>
                <wp:extent cx="3133725" cy="6153150"/>
                <wp:effectExtent l="0" t="0" r="28575" b="38100"/>
                <wp:wrapSquare wrapText="bothSides"/>
                <wp:docPr id="3" name="组合 3"/>
                <wp:cNvGraphicFramePr/>
                <a:graphic xmlns:a="http://schemas.openxmlformats.org/drawingml/2006/main">
                  <a:graphicData uri="http://schemas.microsoft.com/office/word/2010/wordprocessingGroup">
                    <wpg:wgp>
                      <wpg:cNvGrpSpPr/>
                      <wpg:grpSpPr>
                        <a:xfrm>
                          <a:off x="0" y="0"/>
                          <a:ext cx="3133725" cy="6153150"/>
                          <a:chOff x="0" y="0"/>
                          <a:chExt cx="4087628" cy="6372459"/>
                        </a:xfrm>
                      </wpg:grpSpPr>
                      <wpg:grpSp>
                        <wpg:cNvPr id="4" name="组合 4"/>
                        <wpg:cNvGrpSpPr/>
                        <wpg:grpSpPr>
                          <a:xfrm>
                            <a:off x="0" y="0"/>
                            <a:ext cx="4087628" cy="6372459"/>
                            <a:chOff x="0" y="0"/>
                            <a:chExt cx="4087628" cy="6372459"/>
                          </a:xfrm>
                        </wpg:grpSpPr>
                        <wpg:grpSp>
                          <wpg:cNvPr id="6" name="组合 6"/>
                          <wpg:cNvGrpSpPr/>
                          <wpg:grpSpPr>
                            <a:xfrm>
                              <a:off x="0" y="0"/>
                              <a:ext cx="4087628" cy="6372459"/>
                              <a:chOff x="0" y="0"/>
                              <a:chExt cx="4087628" cy="6372459"/>
                            </a:xfrm>
                          </wpg:grpSpPr>
                          <wps:wsp>
                            <wps:cNvPr id="8" name="矩形: 圆角 8"/>
                            <wps:cNvSpPr/>
                            <wps:spPr>
                              <a:xfrm>
                                <a:off x="286101" y="5677134"/>
                                <a:ext cx="3486150" cy="695325"/>
                              </a:xfrm>
                              <a:prstGeom prst="roundRect">
                                <a:avLst/>
                              </a:prstGeom>
                              <a:solidFill>
                                <a:schemeClr val="accent3">
                                  <a:lumMod val="20000"/>
                                  <a:lumOff val="80000"/>
                                </a:schemeClr>
                              </a:solid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 name="组合 9"/>
                            <wpg:cNvGrpSpPr/>
                            <wpg:grpSpPr>
                              <a:xfrm>
                                <a:off x="0" y="0"/>
                                <a:ext cx="4087628" cy="6115050"/>
                                <a:chOff x="0" y="0"/>
                                <a:chExt cx="4087628" cy="6115050"/>
                              </a:xfrm>
                            </wpg:grpSpPr>
                            <wpg:grpSp>
                              <wpg:cNvPr id="13" name="组合 13"/>
                              <wpg:cNvGrpSpPr/>
                              <wpg:grpSpPr>
                                <a:xfrm>
                                  <a:off x="0" y="0"/>
                                  <a:ext cx="4086225" cy="6115050"/>
                                  <a:chOff x="0" y="0"/>
                                  <a:chExt cx="4086225" cy="6115050"/>
                                </a:xfrm>
                              </wpg:grpSpPr>
                              <wps:wsp>
                                <wps:cNvPr id="14" name="直接连接符 14"/>
                                <wps:cNvCnPr/>
                                <wps:spPr>
                                  <a:xfrm flipH="1">
                                    <a:off x="0" y="5476875"/>
                                    <a:ext cx="285750"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cNvPr id="15" name="组合 15"/>
                                <wpg:cNvGrpSpPr/>
                                <wpg:grpSpPr>
                                  <a:xfrm>
                                    <a:off x="247650" y="4286250"/>
                                    <a:ext cx="3524250" cy="1704975"/>
                                    <a:chOff x="0" y="0"/>
                                    <a:chExt cx="3524250" cy="1704975"/>
                                  </a:xfrm>
                                </wpg:grpSpPr>
                                <wps:wsp>
                                  <wps:cNvPr id="16" name="矩形: 圆角 16"/>
                                  <wps:cNvSpPr/>
                                  <wps:spPr>
                                    <a:xfrm>
                                      <a:off x="0" y="95250"/>
                                      <a:ext cx="3524250" cy="1257300"/>
                                    </a:xfrm>
                                    <a:prstGeom prst="roundRect">
                                      <a:avLst/>
                                    </a:prstGeom>
                                    <a:solidFill>
                                      <a:srgbClr val="C00000">
                                        <a:alpha val="18000"/>
                                      </a:srgbClr>
                                    </a:solidFill>
                                    <a:ln>
                                      <a:prstDash val="dashDot"/>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47625" y="85725"/>
                                      <a:ext cx="177165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left"/>
                                          <w:rPr>
                                            <w:b/>
                                            <w:sz w:val="15"/>
                                            <w:szCs w:val="15"/>
                                          </w:rPr>
                                        </w:pPr>
                                        <w:r>
                                          <w:rPr>
                                            <w:b/>
                                            <w:sz w:val="15"/>
                                            <w:szCs w:val="15"/>
                                          </w:rPr>
                                          <w:t>Smart Demand 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矩形: 圆角 18"/>
                                  <wps:cNvSpPr/>
                                  <wps:spPr>
                                    <a:xfrm>
                                      <a:off x="390525" y="933450"/>
                                      <a:ext cx="2790825" cy="333375"/>
                                    </a:xfrm>
                                    <a:prstGeom prst="roundRect">
                                      <a:avLst/>
                                    </a:prstGeom>
                                    <a:solidFill>
                                      <a:schemeClr val="tx2">
                                        <a:lumMod val="20000"/>
                                        <a:lumOff val="80000"/>
                                      </a:schemeClr>
                                    </a:solidFill>
                                    <a:ln w="190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5"/>
                                            <w:szCs w:val="15"/>
                                            <w14:textFill>
                                              <w14:solidFill>
                                                <w14:schemeClr w14:val="tx1"/>
                                              </w14:solidFill>
                                            </w14:textFill>
                                          </w:rPr>
                                        </w:pPr>
                                        <w:r>
                                          <w:rPr>
                                            <w:rFonts w:hint="eastAsia"/>
                                            <w:b/>
                                            <w:color w:val="000000" w:themeColor="text1"/>
                                            <w:sz w:val="15"/>
                                            <w:szCs w:val="15"/>
                                            <w14:textFill>
                                              <w14:solidFill>
                                                <w14:schemeClr w14:val="tx1"/>
                                              </w14:solidFill>
                                            </w14:textFill>
                                          </w:rPr>
                                          <w:t xml:space="preserve">Energy allocation </w:t>
                                        </w:r>
                                        <w:r>
                                          <w:rPr>
                                            <w:b/>
                                            <w:color w:val="000000" w:themeColor="text1"/>
                                            <w:sz w:val="15"/>
                                            <w:szCs w:val="15"/>
                                            <w14:textFill>
                                              <w14:solidFill>
                                                <w14:schemeClr w14:val="tx1"/>
                                              </w14:solidFill>
                                            </w14:textFill>
                                          </w:rPr>
                                          <w:t>using VPP adjustment</w:t>
                                        </w:r>
                                        <w:r>
                                          <w:rPr>
                                            <w:rFonts w:hint="eastAsia"/>
                                            <w:b/>
                                            <w:color w:val="000000" w:themeColor="text1"/>
                                            <w:sz w:val="15"/>
                                            <w:szCs w:val="15"/>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933450" y="485775"/>
                                      <a:ext cx="16859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b/>
                                            <w:sz w:val="15"/>
                                            <w:szCs w:val="15"/>
                                          </w:rPr>
                                        </w:pPr>
                                        <w:r>
                                          <w:rPr>
                                            <w:b/>
                                            <w:sz w:val="15"/>
                                            <w:szCs w:val="15"/>
                                          </w:rPr>
                                          <w:t>Start adjusting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直接箭头连接符 20"/>
                                  <wps:cNvCnPr/>
                                  <wps:spPr>
                                    <a:xfrm>
                                      <a:off x="1781175" y="771525"/>
                                      <a:ext cx="0" cy="161925"/>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1790700" y="0"/>
                                      <a:ext cx="0" cy="485775"/>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1619250" y="1266825"/>
                                      <a:ext cx="0" cy="43815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组合 23"/>
                                <wpg:cNvGrpSpPr/>
                                <wpg:grpSpPr>
                                  <a:xfrm>
                                    <a:off x="9525" y="0"/>
                                    <a:ext cx="4076700" cy="6115050"/>
                                    <a:chOff x="0" y="0"/>
                                    <a:chExt cx="4076700" cy="6115050"/>
                                  </a:xfrm>
                                </wpg:grpSpPr>
                                <wps:wsp>
                                  <wps:cNvPr id="24" name="直接连接符 24"/>
                                  <wps:cNvCnPr/>
                                  <wps:spPr>
                                    <a:xfrm>
                                      <a:off x="0" y="1066800"/>
                                      <a:ext cx="0" cy="441960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0" y="1076325"/>
                                      <a:ext cx="266700"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 name="组合 26"/>
                                  <wpg:cNvGrpSpPr/>
                                  <wpg:grpSpPr>
                                    <a:xfrm>
                                      <a:off x="238125" y="0"/>
                                      <a:ext cx="3838575" cy="4410075"/>
                                      <a:chOff x="0" y="0"/>
                                      <a:chExt cx="3838575" cy="4410075"/>
                                    </a:xfrm>
                                  </wpg:grpSpPr>
                                  <wpg:grpSp>
                                    <wpg:cNvPr id="27" name="组合 27"/>
                                    <wpg:cNvGrpSpPr/>
                                    <wpg:grpSpPr>
                                      <a:xfrm>
                                        <a:off x="57150" y="0"/>
                                        <a:ext cx="3495675" cy="1790700"/>
                                        <a:chOff x="0" y="0"/>
                                        <a:chExt cx="3495675" cy="1790700"/>
                                      </a:xfrm>
                                    </wpg:grpSpPr>
                                    <wpg:grpSp>
                                      <wpg:cNvPr id="28" name="组合 28"/>
                                      <wpg:cNvGrpSpPr/>
                                      <wpg:grpSpPr>
                                        <a:xfrm>
                                          <a:off x="0" y="0"/>
                                          <a:ext cx="3495675" cy="1790700"/>
                                          <a:chOff x="0" y="0"/>
                                          <a:chExt cx="3495675" cy="1790700"/>
                                        </a:xfrm>
                                      </wpg:grpSpPr>
                                      <wps:wsp>
                                        <wps:cNvPr id="29" name="矩形: 圆角 29"/>
                                        <wps:cNvSpPr/>
                                        <wps:spPr>
                                          <a:xfrm>
                                            <a:off x="0" y="66675"/>
                                            <a:ext cx="3495675" cy="1552575"/>
                                          </a:xfrm>
                                          <a:prstGeom prst="roundRect">
                                            <a:avLst/>
                                          </a:prstGeom>
                                          <a:solidFill>
                                            <a:schemeClr val="accent1">
                                              <a:lumMod val="20000"/>
                                              <a:lumOff val="80000"/>
                                              <a:alpha val="56863"/>
                                            </a:schemeClr>
                                          </a:solid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流程图: 多文档 30"/>
                                        <wps:cNvSpPr/>
                                        <wps:spPr>
                                          <a:xfrm>
                                            <a:off x="66674" y="261483"/>
                                            <a:ext cx="828674" cy="452892"/>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pPr>
                                                <w:spacing w:line="200" w:lineRule="exact"/>
                                                <w:jc w:val="center"/>
                                                <w:rPr>
                                                  <w:b/>
                                                  <w:spacing w:val="-6"/>
                                                  <w:sz w:val="15"/>
                                                  <w:szCs w:val="15"/>
                                                </w:rPr>
                                              </w:pPr>
                                              <w:r>
                                                <w:rPr>
                                                  <w:b/>
                                                  <w:spacing w:val="-6"/>
                                                  <w:sz w:val="15"/>
                                                  <w:szCs w:val="15"/>
                                                </w:rPr>
                                                <w:t>Weather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wps:spPr>
                                          <a:xfrm>
                                            <a:off x="581025" y="657225"/>
                                            <a:ext cx="0" cy="200025"/>
                                          </a:xfrm>
                                          <a:prstGeom prst="straightConnector1">
                                            <a:avLst/>
                                          </a:prstGeom>
                                          <a:ln w="1905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直接箭头连接符 224"/>
                                        <wps:cNvCnPr/>
                                        <wps:spPr>
                                          <a:xfrm>
                                            <a:off x="1571625" y="638175"/>
                                            <a:ext cx="0" cy="200025"/>
                                          </a:xfrm>
                                          <a:prstGeom prst="straightConnector1">
                                            <a:avLst/>
                                          </a:prstGeom>
                                          <a:ln w="1905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直接箭头连接符 225"/>
                                        <wps:cNvCnPr/>
                                        <wps:spPr>
                                          <a:xfrm>
                                            <a:off x="2867025" y="647700"/>
                                            <a:ext cx="0" cy="200025"/>
                                          </a:xfrm>
                                          <a:prstGeom prst="straightConnector1">
                                            <a:avLst/>
                                          </a:prstGeom>
                                          <a:ln w="1905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wps:spPr>
                                          <a:xfrm>
                                            <a:off x="1733550" y="847725"/>
                                            <a:ext cx="0" cy="247650"/>
                                          </a:xfrm>
                                          <a:prstGeom prst="straightConnector1">
                                            <a:avLst/>
                                          </a:prstGeom>
                                          <a:ln w="1905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矩形: 圆角 247"/>
                                        <wps:cNvSpPr/>
                                        <wps:spPr>
                                          <a:xfrm>
                                            <a:off x="123825" y="1095375"/>
                                            <a:ext cx="3257550" cy="381000"/>
                                          </a:xfrm>
                                          <a:prstGeom prst="roundRect">
                                            <a:avLst/>
                                          </a:prstGeom>
                                          <a:solidFill>
                                            <a:schemeClr val="tx2">
                                              <a:lumMod val="20000"/>
                                              <a:lumOff val="80000"/>
                                            </a:schemeClr>
                                          </a:solidFill>
                                          <a:ln w="190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Comprehensive impact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8" name="矩形 248"/>
                                        <wps:cNvSpPr/>
                                        <wps:spPr>
                                          <a:xfrm>
                                            <a:off x="142875" y="0"/>
                                            <a:ext cx="1914525"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left"/>
                                                <w:rPr>
                                                  <w:b/>
                                                  <w:sz w:val="15"/>
                                                  <w:szCs w:val="15"/>
                                                </w:rPr>
                                              </w:pPr>
                                              <w:r>
                                                <w:rPr>
                                                  <w:rFonts w:hint="eastAsia"/>
                                                  <w:b/>
                                                  <w:sz w:val="15"/>
                                                  <w:szCs w:val="15"/>
                                                </w:rPr>
                                                <w:t>R</w:t>
                                              </w:r>
                                              <w:r>
                                                <w:rPr>
                                                  <w:b/>
                                                  <w:sz w:val="15"/>
                                                  <w:szCs w:val="15"/>
                                                </w:rPr>
                                                <w:t xml:space="preserve">isk Management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9" name="流程图: 多文档 249"/>
                                        <wps:cNvSpPr/>
                                        <wps:spPr>
                                          <a:xfrm>
                                            <a:off x="1028700" y="226148"/>
                                            <a:ext cx="971550" cy="450127"/>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pPr>
                                                <w:spacing w:line="200" w:lineRule="exact"/>
                                                <w:jc w:val="center"/>
                                                <w:rPr>
                                                  <w:b/>
                                                  <w:spacing w:val="-6"/>
                                                  <w:sz w:val="15"/>
                                                  <w:szCs w:val="15"/>
                                                </w:rPr>
                                              </w:pPr>
                                              <w:r>
                                                <w:rPr>
                                                  <w:b/>
                                                  <w:spacing w:val="-6"/>
                                                  <w:sz w:val="15"/>
                                                  <w:szCs w:val="15"/>
                                                </w:rPr>
                                                <w:t>Load Forecast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0" name="矩形 250"/>
                                        <wps:cNvSpPr/>
                                        <wps:spPr>
                                          <a:xfrm>
                                            <a:off x="2066925" y="295275"/>
                                            <a:ext cx="29527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1" name="流程图: 多文档 251"/>
                                        <wps:cNvSpPr/>
                                        <wps:spPr>
                                          <a:xfrm>
                                            <a:off x="2428875" y="183745"/>
                                            <a:ext cx="971550" cy="463956"/>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pPr>
                                                <w:spacing w:line="200" w:lineRule="exact"/>
                                                <w:jc w:val="center"/>
                                                <w:rPr>
                                                  <w:b/>
                                                  <w:spacing w:val="-6"/>
                                                  <w:sz w:val="15"/>
                                                  <w:szCs w:val="15"/>
                                                </w:rPr>
                                              </w:pPr>
                                              <w:r>
                                                <w:rPr>
                                                  <w:b/>
                                                  <w:spacing w:val="-6"/>
                                                  <w:sz w:val="15"/>
                                                  <w:szCs w:val="15"/>
                                                </w:rPr>
                                                <w:t>Device Reliability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2" name="直接箭头连接符 252"/>
                                        <wps:cNvCnPr/>
                                        <wps:spPr>
                                          <a:xfrm>
                                            <a:off x="1743075" y="1476375"/>
                                            <a:ext cx="0" cy="314325"/>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3" name="直接连接符 253"/>
                                      <wps:cNvCnPr/>
                                      <wps:spPr>
                                        <a:xfrm>
                                          <a:off x="561975" y="847725"/>
                                          <a:ext cx="2314575" cy="0"/>
                                        </a:xfrm>
                                        <a:prstGeom prst="line">
                                          <a:avLst/>
                                        </a:prstGeom>
                                        <a:ln w="190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g:grpSp>
                                  <wpg:grpSp>
                                    <wpg:cNvPr id="254" name="组合 254"/>
                                    <wpg:cNvGrpSpPr/>
                                    <wpg:grpSpPr>
                                      <a:xfrm>
                                        <a:off x="0" y="1666875"/>
                                        <a:ext cx="3838575" cy="2743200"/>
                                        <a:chOff x="0" y="0"/>
                                        <a:chExt cx="3838575" cy="2743200"/>
                                      </a:xfrm>
                                    </wpg:grpSpPr>
                                    <wpg:grpSp>
                                      <wpg:cNvPr id="255" name="组合 255"/>
                                      <wpg:cNvGrpSpPr/>
                                      <wpg:grpSpPr>
                                        <a:xfrm>
                                          <a:off x="0" y="0"/>
                                          <a:ext cx="3838575" cy="2676525"/>
                                          <a:chOff x="0" y="0"/>
                                          <a:chExt cx="3838575" cy="2676525"/>
                                        </a:xfrm>
                                      </wpg:grpSpPr>
                                      <wpg:grpSp>
                                        <wpg:cNvPr id="32" name="组合 32"/>
                                        <wpg:cNvGrpSpPr/>
                                        <wpg:grpSpPr>
                                          <a:xfrm>
                                            <a:off x="0" y="0"/>
                                            <a:ext cx="3838575" cy="2676525"/>
                                            <a:chOff x="0" y="0"/>
                                            <a:chExt cx="3838575" cy="2676525"/>
                                          </a:xfrm>
                                        </wpg:grpSpPr>
                                        <wps:wsp>
                                          <wps:cNvPr id="33" name="矩形: 圆角 33"/>
                                          <wps:cNvSpPr/>
                                          <wps:spPr>
                                            <a:xfrm>
                                              <a:off x="0" y="0"/>
                                              <a:ext cx="3533775" cy="2676525"/>
                                            </a:xfrm>
                                            <a:prstGeom prst="roundRect">
                                              <a:avLst/>
                                            </a:prstGeom>
                                            <a:solidFill>
                                              <a:srgbClr val="C00000">
                                                <a:alpha val="6000"/>
                                              </a:srgbClr>
                                            </a:solidFill>
                                            <a:ln>
                                              <a:solidFill>
                                                <a:srgbClr val="CC0066"/>
                                              </a:solidFill>
                                              <a:prstDash val="dashDot"/>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流程图: 决策 34"/>
                                          <wps:cNvSpPr/>
                                          <wps:spPr>
                                            <a:xfrm>
                                              <a:off x="828675" y="114300"/>
                                              <a:ext cx="1914525" cy="10191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spacing w:line="200" w:lineRule="exact"/>
                                                  <w:jc w:val="center"/>
                                                  <w:rPr>
                                                    <w:b/>
                                                    <w:sz w:val="15"/>
                                                    <w:szCs w:val="15"/>
                                                  </w:rPr>
                                                </w:pPr>
                                                <w:r>
                                                  <w:rPr>
                                                    <w:b/>
                                                    <w:sz w:val="15"/>
                                                    <w:szCs w:val="15"/>
                                                  </w:rPr>
                                                  <w:t>To achieve the level of risk control?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圆角 35"/>
                                          <wps:cNvSpPr/>
                                          <wps:spPr>
                                            <a:xfrm>
                                              <a:off x="628650" y="1276350"/>
                                              <a:ext cx="2352675" cy="381000"/>
                                            </a:xfrm>
                                            <a:prstGeom prst="roundRect">
                                              <a:avLst/>
                                            </a:prstGeom>
                                            <a:solidFill>
                                              <a:schemeClr val="tx2">
                                                <a:lumMod val="20000"/>
                                                <a:lumOff val="80000"/>
                                              </a:schemeClr>
                                            </a:solidFill>
                                            <a:ln w="190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Economic operation analysis of VPP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流程图: 决策 36"/>
                                          <wps:cNvSpPr/>
                                          <wps:spPr>
                                            <a:xfrm>
                                              <a:off x="828675" y="1876425"/>
                                              <a:ext cx="1905000" cy="7429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spacing w:line="200" w:lineRule="exact"/>
                                                  <w:jc w:val="center"/>
                                                  <w:rPr>
                                                    <w:b/>
                                                    <w:sz w:val="15"/>
                                                    <w:szCs w:val="15"/>
                                                  </w:rPr>
                                                </w:pPr>
                                                <w:r>
                                                  <w:rPr>
                                                    <w:b/>
                                                    <w:sz w:val="15"/>
                                                    <w:szCs w:val="15"/>
                                                  </w:rPr>
                                                  <w:t>Need to take action?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114300" y="19050"/>
                                              <a:ext cx="1781175" cy="2952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left"/>
                                                  <w:rPr>
                                                    <w:b/>
                                                    <w:sz w:val="15"/>
                                                    <w:szCs w:val="15"/>
                                                  </w:rPr>
                                                </w:pPr>
                                                <w:r>
                                                  <w:rPr>
                                                    <w:b/>
                                                    <w:sz w:val="15"/>
                                                    <w:szCs w:val="15"/>
                                                  </w:rPr>
                                                  <w:t>De</w:t>
                                                </w:r>
                                                <w:r>
                                                  <w:rPr>
                                                    <w:rFonts w:hint="eastAsia"/>
                                                    <w:b/>
                                                    <w:sz w:val="15"/>
                                                    <w:szCs w:val="15"/>
                                                  </w:rPr>
                                                  <w:t>cision</w:t>
                                                </w:r>
                                                <w:r>
                                                  <w:rPr>
                                                    <w:b/>
                                                    <w:sz w:val="15"/>
                                                    <w:szCs w:val="15"/>
                                                  </w:rPr>
                                                  <w:t xml:space="preserve"> Management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a:off x="2724150" y="2238375"/>
                                              <a:ext cx="1114425"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8063" y="809261"/>
                                              <a:ext cx="1152561" cy="419100"/>
                                            </a:xfrm>
                                            <a:prstGeom prst="rect">
                                              <a:avLst/>
                                            </a:prstGeom>
                                            <a:effectLst>
                                              <a:outerShdw blurRad="50800" dist="38100" dir="2700000" algn="tl" rotWithShape="0">
                                                <a:prstClr val="black">
                                                  <a:alpha val="40000"/>
                                                </a:prstClr>
                                              </a:outerShdw>
                                            </a:effectLst>
                                          </wps:spPr>
                                          <wps:style>
                                            <a:lnRef idx="0">
                                              <a:schemeClr val="accent2"/>
                                            </a:lnRef>
                                            <a:fillRef idx="3">
                                              <a:schemeClr val="accent2"/>
                                            </a:fillRef>
                                            <a:effectRef idx="3">
                                              <a:schemeClr val="accent2"/>
                                            </a:effectRef>
                                            <a:fontRef idx="minor">
                                              <a:schemeClr val="lt1"/>
                                            </a:fontRef>
                                          </wps:style>
                                          <wps:txbx>
                                            <w:txbxContent>
                                              <w:p>
                                                <w:pPr>
                                                  <w:spacing w:line="240" w:lineRule="exact"/>
                                                  <w:rPr>
                                                    <w:b/>
                                                    <w:sz w:val="15"/>
                                                    <w:szCs w:val="15"/>
                                                  </w:rPr>
                                                </w:pPr>
                                                <w:r>
                                                  <w:rPr>
                                                    <w:b/>
                                                    <w:sz w:val="15"/>
                                                    <w:szCs w:val="15"/>
                                                  </w:rPr>
                                                  <w:t>Incentive Policy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直接箭头连接符 71"/>
                                          <wps:cNvCnPr/>
                                          <wps:spPr>
                                            <a:xfrm>
                                              <a:off x="400050" y="1495425"/>
                                              <a:ext cx="209550" cy="0"/>
                                            </a:xfrm>
                                            <a:prstGeom prst="straightConnector1">
                                              <a:avLst/>
                                            </a:prstGeom>
                                            <a:ln w="19050">
                                              <a:solidFill>
                                                <a:schemeClr val="tx1">
                                                  <a:lumMod val="75000"/>
                                                  <a:lumOff val="2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72" name="直接连接符 72"/>
                                          <wps:cNvCnPr/>
                                          <wps:spPr>
                                            <a:xfrm flipV="1">
                                              <a:off x="400050" y="1238250"/>
                                              <a:ext cx="0" cy="266700"/>
                                            </a:xfrm>
                                            <a:prstGeom prst="line">
                                              <a:avLst/>
                                            </a:prstGeom>
                                            <a:ln w="190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g:grpSp>
                                      <wps:wsp>
                                        <wps:cNvPr id="105" name="矩形 105"/>
                                        <wps:cNvSpPr/>
                                        <wps:spPr>
                                          <a:xfrm>
                                            <a:off x="2581275" y="1866900"/>
                                            <a:ext cx="85725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b/>
                                                  <w:sz w:val="15"/>
                                                  <w:szCs w:val="15"/>
                                                </w:rPr>
                                              </w:pPr>
                                              <w:r>
                                                <w:rPr>
                                                  <w:rFonts w:hint="eastAsia"/>
                                                  <w:b/>
                                                  <w:sz w:val="15"/>
                                                  <w:szCs w:val="15"/>
                                                </w:rPr>
                                                <w:t>No action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110"/>
                                        <wps:cNvSpPr/>
                                        <wps:spPr>
                                          <a:xfrm>
                                            <a:off x="2657475" y="314325"/>
                                            <a:ext cx="85725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b/>
                                                  <w:sz w:val="15"/>
                                                  <w:szCs w:val="15"/>
                                                </w:rPr>
                                              </w:pPr>
                                              <w:r>
                                                <w:rPr>
                                                  <w:rFonts w:hint="eastAsia"/>
                                                  <w:b/>
                                                  <w:sz w:val="15"/>
                                                  <w:szCs w:val="15"/>
                                                </w:rPr>
                                                <w:t xml:space="preserve">No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 name="矩形 111"/>
                                        <wps:cNvSpPr/>
                                        <wps:spPr>
                                          <a:xfrm>
                                            <a:off x="1895475" y="962025"/>
                                            <a:ext cx="51435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z w:val="15"/>
                                                  <w:szCs w:val="15"/>
                                                </w:rPr>
                                              </w:pPr>
                                              <w:r>
                                                <w:rPr>
                                                  <w:b/>
                                                  <w:sz w:val="15"/>
                                                  <w:szCs w:val="15"/>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12" name="直接箭头连接符 112"/>
                                      <wps:cNvCnPr/>
                                      <wps:spPr>
                                        <a:xfrm>
                                          <a:off x="1790700" y="1676400"/>
                                          <a:ext cx="0" cy="209550"/>
                                        </a:xfrm>
                                        <a:prstGeom prst="straightConnector1">
                                          <a:avLst/>
                                        </a:prstGeom>
                                        <a:ln w="1905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矩形 113"/>
                                      <wps:cNvSpPr/>
                                      <wps:spPr>
                                        <a:xfrm>
                                          <a:off x="1990725" y="2438400"/>
                                          <a:ext cx="51435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b/>
                                                <w:sz w:val="15"/>
                                                <w:szCs w:val="15"/>
                                              </w:rPr>
                                            </w:pPr>
                                            <w:r>
                                              <w:rPr>
                                                <w:b/>
                                                <w:sz w:val="15"/>
                                                <w:szCs w:val="15"/>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a:off x="1790700" y="1133475"/>
                                          <a:ext cx="0" cy="161925"/>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15" name="直接连接符 115"/>
                                  <wps:cNvCnPr/>
                                  <wps:spPr>
                                    <a:xfrm>
                                      <a:off x="4076700" y="2295525"/>
                                      <a:ext cx="0" cy="3819525"/>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16" name="直接连接符 116"/>
                              <wps:cNvCnPr/>
                              <wps:spPr>
                                <a:xfrm>
                                  <a:off x="2973203" y="2294415"/>
                                  <a:ext cx="1114425" cy="0"/>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22" name="矩形 122"/>
                          <wps:cNvSpPr/>
                          <wps:spPr>
                            <a:xfrm>
                              <a:off x="460005" y="5996894"/>
                              <a:ext cx="1466850" cy="295275"/>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pPr>
                                  <w:jc w:val="left"/>
                                  <w:rPr>
                                    <w:b/>
                                    <w:spacing w:val="-14"/>
                                    <w:sz w:val="15"/>
                                    <w:szCs w:val="15"/>
                                  </w:rPr>
                                </w:pPr>
                                <w:r>
                                  <w:rPr>
                                    <w:b/>
                                    <w:spacing w:val="-14"/>
                                    <w:sz w:val="15"/>
                                    <w:szCs w:val="15"/>
                                  </w:rPr>
                                  <w:t>Flexible operation mode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3" name="矩形 123"/>
                          <wps:cNvSpPr/>
                          <wps:spPr>
                            <a:xfrm>
                              <a:off x="1974655" y="5996894"/>
                              <a:ext cx="1543050" cy="295275"/>
                            </a:xfrm>
                            <a:prstGeom prst="rect">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pPr>
                                  <w:jc w:val="left"/>
                                  <w:rPr>
                                    <w:b/>
                                    <w:spacing w:val="-14"/>
                                    <w:sz w:val="15"/>
                                    <w:szCs w:val="15"/>
                                  </w:rPr>
                                </w:pPr>
                                <w:r>
                                  <w:rPr>
                                    <w:b/>
                                    <w:spacing w:val="-14"/>
                                    <w:sz w:val="15"/>
                                    <w:szCs w:val="15"/>
                                  </w:rPr>
                                  <w:t>Constant operation mode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直接箭头连接符 126"/>
                          <wps:cNvCnPr/>
                          <wps:spPr>
                            <a:xfrm flipH="1">
                              <a:off x="3506135" y="6120310"/>
                              <a:ext cx="581025" cy="0"/>
                            </a:xfrm>
                            <a:prstGeom prst="straightConnector1">
                              <a:avLst/>
                            </a:prstGeom>
                            <a:ln w="1905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7" name="矩形 127"/>
                        <wps:cNvSpPr/>
                        <wps:spPr>
                          <a:xfrm>
                            <a:off x="314150" y="5665914"/>
                            <a:ext cx="186690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 xml:space="preserve">Smart Grid Scheduling </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3.95pt;margin-top:37.85pt;height:484.5pt;width:246.75pt;mso-wrap-distance-bottom:0pt;mso-wrap-distance-left:9pt;mso-wrap-distance-right:9pt;mso-wrap-distance-top:0pt;z-index:251687936;mso-width-relative:page;mso-height-relative:page;" coordsize="4087628,6372459" o:gfxdata="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">
                <o:lock v:ext="edit" aspectratio="f"/>
                <v:group id="_x0000_s1026" o:spid="_x0000_s1026" o:spt="203" style="position:absolute;left:0;top:0;height:6372459;width:4087628;" coordsize="4087628,6372459"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6372459;width:4087628;" coordsize="4087628,6372459"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oundrect id="矩形: 圆角 8" o:spid="_x0000_s1026" o:spt="2" style="position:absolute;left:286101;top:5677134;height:695325;width:3486150;v-text-anchor:middle;" fillcolor="#EDEDED [662]" filled="t" stroked="t" coordsize="21600,21600" arcsize="0.166666666666667" o:gfxdata="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qsSYrgAAADaAAAA&#10;DwAAAAAAAAABACAAAAAiAAAAZHJzL2Rvd25yZXYueG1sUEsBAhQAFAAAAAgAh07iQDMvBZ47AAAA&#10;OQAAABAAAAAAAAAAAQAgAAAABwEAAGRycy9zaGFwZXhtbC54bWxQSwUGAAAAAAYABgBbAQAAsQMA&#10;AAAA&#10;">
                      <v:fill on="t" focussize="0,0"/>
                      <v:stroke weight="1pt" color="#2F528F [3204]" miterlimit="8" joinstyle="miter" dashstyle="dashDot"/>
                      <v:imagedata o:title=""/>
                      <o:lock v:ext="edit" aspectratio="f"/>
                    </v:roundrect>
                    <v:group id="_x0000_s1026" o:spid="_x0000_s1026" o:spt="203" style="position:absolute;left:0;top:0;height:6115050;width:4087628;" coordsize="4087628,6115050"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6115050;width:4086225;" coordsize="4086225,611505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_x0000_s1026" o:spid="_x0000_s1026" o:spt="20" style="position:absolute;left:0;top:5476875;flip:x;height:0;width:285750;" filled="f" stroked="t" coordsize="21600,21600" o:gfxdata="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sztgugAAANsA&#10;AAAPAAAAAAAAAAEAIAAAACIAAABkcnMvZG93bnJldi54bWxQSwECFAAUAAAACACHTuJAMy8FnjsA&#10;AAA5AAAAEAAAAAAAAAABACAAAAAJAQAAZHJzL3NoYXBleG1sLnhtbFBLBQYAAAAABgAGAFsBAACz&#10;AwAAAAA=&#10;">
                          <v:fill on="f" focussize="0,0"/>
                          <v:stroke weight="1.5pt" color="#404040 [2429]" miterlimit="8" joinstyle="miter"/>
                          <v:imagedata o:title=""/>
                          <o:lock v:ext="edit" aspectratio="f"/>
                        </v:line>
                        <v:group id="_x0000_s1026" o:spid="_x0000_s1026" o:spt="203" style="position:absolute;left:247650;top:4286250;height:1704975;width:3524250;" coordsize="3524250,1704975"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oundrect id="矩形: 圆角 16" o:spid="_x0000_s1026" o:spt="2" style="position:absolute;left:0;top:95250;height:1257300;width:3524250;v-text-anchor:middle;" fillcolor="#C00000" filled="t" stroked="t" coordsize="21600,21600" arcsize="0.166666666666667" o:gfxdata="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grs47UAAADbAAAADwAA&#10;AAAAAAABACAAAAAiAAAAZHJzL2Rvd25yZXYueG1sUEsBAhQAFAAAAAgAh07iQDMvBZ47AAAAOQAA&#10;ABAAAAAAAAAAAQAgAAAABAEAAGRycy9zaGFwZXhtbC54bWxQSwUGAAAAAAYABgBbAQAArgMAAAAA&#10;">
                            <v:fill on="t" opacity="11796f" focussize="0,0"/>
                            <v:stroke weight="0.5pt" color="#FFC000 [3207]" miterlimit="8" joinstyle="miter" dashstyle="dashDot"/>
                            <v:imagedata o:title=""/>
                            <o:lock v:ext="edit" aspectratio="f"/>
                          </v:roundrect>
                          <v:rect id="_x0000_s1026" o:spid="_x0000_s1026" o:spt="1" style="position:absolute;left:47625;top:85725;height:276225;width:1771650;v-text-anchor:middle;" filled="f" stroked="f" coordsize="21600,21600" o:gfxdata="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O3xO5AAAA2w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jc w:val="left"/>
                                    <w:rPr>
                                      <w:b/>
                                      <w:sz w:val="15"/>
                                      <w:szCs w:val="15"/>
                                    </w:rPr>
                                  </w:pPr>
                                  <w:r>
                                    <w:rPr>
                                      <w:b/>
                                      <w:sz w:val="15"/>
                                      <w:szCs w:val="15"/>
                                    </w:rPr>
                                    <w:t>Smart Demand Response</w:t>
                                  </w:r>
                                </w:p>
                              </w:txbxContent>
                            </v:textbox>
                          </v:rect>
                          <v:roundrect id="矩形: 圆角 18" o:spid="_x0000_s1026" o:spt="2" style="position:absolute;left:390525;top:933450;height:333375;width:2790825;v-text-anchor:middle;" fillcolor="#D6DCE5 [671]" filled="t" stroked="t" coordsize="21600,21600" arcsize="0.166666666666667" o:gfxdata="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l+dq8AAAA&#10;2wAAAA8AAAAAAAAAAQAgAAAAIgAAAGRycy9kb3ducmV2LnhtbFBLAQIUABQAAAAIAIdO4kAzLwWe&#10;OwAAADkAAAAQAAAAAAAAAAEAIAAAAAsBAABkcnMvc2hhcGV4bWwueG1sUEsFBgAAAAAGAAYAWwEA&#10;ALUDAAAAAA==&#10;">
                            <v:fill on="t" focussize="0,0"/>
                            <v:stroke weight="1.5pt" color="#BFBFBF [2412]" miterlimit="8" joinstyle="miter"/>
                            <v:imagedata o:title=""/>
                            <o:lock v:ext="edit" aspectratio="f"/>
                            <v:textbox>
                              <w:txbxContent>
                                <w:p>
                                  <w:pPr>
                                    <w:jc w:val="center"/>
                                    <w:rPr>
                                      <w:b/>
                                      <w:color w:val="000000" w:themeColor="text1"/>
                                      <w:sz w:val="15"/>
                                      <w:szCs w:val="15"/>
                                      <w14:textFill>
                                        <w14:solidFill>
                                          <w14:schemeClr w14:val="tx1"/>
                                        </w14:solidFill>
                                      </w14:textFill>
                                    </w:rPr>
                                  </w:pPr>
                                  <w:r>
                                    <w:rPr>
                                      <w:rFonts w:hint="eastAsia"/>
                                      <w:b/>
                                      <w:color w:val="000000" w:themeColor="text1"/>
                                      <w:sz w:val="15"/>
                                      <w:szCs w:val="15"/>
                                      <w14:textFill>
                                        <w14:solidFill>
                                          <w14:schemeClr w14:val="tx1"/>
                                        </w14:solidFill>
                                      </w14:textFill>
                                    </w:rPr>
                                    <w:t xml:space="preserve">Energy allocation </w:t>
                                  </w:r>
                                  <w:r>
                                    <w:rPr>
                                      <w:b/>
                                      <w:color w:val="000000" w:themeColor="text1"/>
                                      <w:sz w:val="15"/>
                                      <w:szCs w:val="15"/>
                                      <w14:textFill>
                                        <w14:solidFill>
                                          <w14:schemeClr w14:val="tx1"/>
                                        </w14:solidFill>
                                      </w14:textFill>
                                    </w:rPr>
                                    <w:t>using VPP adjustment</w:t>
                                  </w:r>
                                  <w:r>
                                    <w:rPr>
                                      <w:rFonts w:hint="eastAsia"/>
                                      <w:b/>
                                      <w:color w:val="000000" w:themeColor="text1"/>
                                      <w:sz w:val="15"/>
                                      <w:szCs w:val="15"/>
                                      <w14:textFill>
                                        <w14:solidFill>
                                          <w14:schemeClr w14:val="tx1"/>
                                        </w14:solidFill>
                                      </w14:textFill>
                                    </w:rPr>
                                    <w:t xml:space="preserve"> </w:t>
                                  </w:r>
                                </w:p>
                              </w:txbxContent>
                            </v:textbox>
                          </v:roundrect>
                          <v:rect id="_x0000_s1026" o:spid="_x0000_s1026" o:spt="1" style="position:absolute;left:933450;top:485775;height:295275;width:1685925;v-text-anchor:middle;" fillcolor="#FFFFFF [3201]" filled="t" stroked="t" coordsize="21600,21600" o:gfxdata="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uZa8AAAA&#10;2w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b/>
                                      <w:sz w:val="15"/>
                                      <w:szCs w:val="15"/>
                                    </w:rPr>
                                  </w:pPr>
                                  <w:r>
                                    <w:rPr>
                                      <w:b/>
                                      <w:sz w:val="15"/>
                                      <w:szCs w:val="15"/>
                                    </w:rPr>
                                    <w:t>Start adjusting device</w:t>
                                  </w:r>
                                </w:p>
                              </w:txbxContent>
                            </v:textbox>
                          </v:rect>
                          <v:shape id="_x0000_s1026" o:spid="_x0000_s1026" o:spt="32" type="#_x0000_t32" style="position:absolute;left:1781175;top:771525;height:161925;width:0;" filled="f" stroked="t" coordsize="21600,21600" o:gfxdata="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1OYq8AAAA&#10;2wAAAA8AAAAAAAAAAQAgAAAAIgAAAGRycy9kb3ducmV2LnhtbFBLAQIUABQAAAAIAIdO4kAzLwWe&#10;OwAAADkAAAAQAAAAAAAAAAEAIAAAAAsBAABkcnMvc2hhcGV4bWwueG1sUEsFBgAAAAAGAAYAWwEA&#10;ALUDAAAAAA==&#10;">
                            <v:fill on="f" focussize="0,0"/>
                            <v:stroke weight="1.5pt" color="#404040 [2429]" miterlimit="8" joinstyle="miter" endarrow="block"/>
                            <v:imagedata o:title=""/>
                            <o:lock v:ext="edit" aspectratio="f"/>
                          </v:shape>
                          <v:shape id="_x0000_s1026" o:spid="_x0000_s1026" o:spt="32" type="#_x0000_t32" style="position:absolute;left:1790700;top:0;height:485775;width:0;" filled="f" stroked="t" coordsize="21600,21600" o:gfxdata="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mcEb4A&#10;AADbAAAADwAAAAAAAAABACAAAAAiAAAAZHJzL2Rvd25yZXYueG1sUEsBAhQAFAAAAAgAh07iQDMv&#10;BZ47AAAAOQAAABAAAAAAAAAAAQAgAAAADQEAAGRycy9zaGFwZXhtbC54bWxQSwUGAAAAAAYABgBb&#10;AQAAtwMAAAAA&#10;">
                            <v:fill on="f" focussize="0,0"/>
                            <v:stroke weight="1.5pt" color="#404040 [2429]" miterlimit="8" joinstyle="miter" endarrow="block"/>
                            <v:imagedata o:title=""/>
                            <o:lock v:ext="edit" aspectratio="f"/>
                          </v:shape>
                          <v:shape id="_x0000_s1026" o:spid="_x0000_s1026" o:spt="32" type="#_x0000_t32" style="position:absolute;left:1619250;top:1266825;height:438150;width:0;" filled="f" stroked="t" coordsize="21600,21600" o:gfxdata="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sCZr4A&#10;AADbAAAADwAAAAAAAAABACAAAAAiAAAAZHJzL2Rvd25yZXYueG1sUEsBAhQAFAAAAAgAh07iQDMv&#10;BZ47AAAAOQAAABAAAAAAAAAAAQAgAAAADQEAAGRycy9zaGFwZXhtbC54bWxQSwUGAAAAAAYABgBb&#10;AQAAtwMAAAAA&#10;">
                            <v:fill on="f" focussize="0,0"/>
                            <v:stroke weight="1.5pt" color="#404040 [2429]" miterlimit="8" joinstyle="miter" endarrow="block"/>
                            <v:imagedata o:title=""/>
                            <o:lock v:ext="edit" aspectratio="f"/>
                          </v:shape>
                        </v:group>
                        <v:group id="_x0000_s1026" o:spid="_x0000_s1026" o:spt="203" style="position:absolute;left:9525;top:0;height:6115050;width:4076700;" coordsize="4076700,61150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1066800;height:4419600;width:0;" filled="f" stroked="t" coordsize="21600,21600" o:gfxdata="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2f0W/&#10;AAAA2wAAAA8AAAAAAAAAAQAgAAAAIgAAAGRycy9kb3ducmV2LnhtbFBLAQIUABQAAAAIAIdO4kAz&#10;LwWeOwAAADkAAAAQAAAAAAAAAAEAIAAAAA4BAABkcnMvc2hhcGV4bWwueG1sUEsFBgAAAAAGAAYA&#10;WwEAALgDAAAAAA==&#10;">
                            <v:fill on="f" focussize="0,0"/>
                            <v:stroke weight="1.5pt" color="#404040 [2429]" miterlimit="8" joinstyle="miter"/>
                            <v:imagedata o:title=""/>
                            <o:lock v:ext="edit" aspectratio="f"/>
                          </v:line>
                          <v:shape id="_x0000_s1026" o:spid="_x0000_s1026" o:spt="32" type="#_x0000_t32" style="position:absolute;left:0;top:1076325;height:0;width:266700;" filled="f" stroked="t" coordsize="21600,21600" o:gfxdata="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CmhK/&#10;AAAA2wAAAA8AAAAAAAAAAQAgAAAAIgAAAGRycy9kb3ducmV2LnhtbFBLAQIUABQAAAAIAIdO4kAz&#10;LwWeOwAAADkAAAAQAAAAAAAAAAEAIAAAAA4BAABkcnMvc2hhcGV4bWwueG1sUEsFBgAAAAAGAAYA&#10;WwEAALgDAAAAAA==&#10;">
                            <v:fill on="f" focussize="0,0"/>
                            <v:stroke weight="1.5pt" color="#404040 [2429]" miterlimit="8" joinstyle="miter" endarrow="block"/>
                            <v:imagedata o:title=""/>
                            <o:lock v:ext="edit" aspectratio="f"/>
                          </v:shape>
                          <v:group id="_x0000_s1026" o:spid="_x0000_s1026" o:spt="203" style="position:absolute;left:238125;top:0;height:4410075;width:3838575;" coordsize="3838575,4410075"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7150;top:0;height:1790700;width:3495675;" coordsize="3495675,179070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1790700;width:3495675;" coordsize="3495675,179070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oundrect id="矩形: 圆角 29" o:spid="_x0000_s1026" o:spt="2" style="position:absolute;left:0;top:66675;height:1552575;width:3495675;v-text-anchor:middle;" fillcolor="#DAE3F3 [660]" filled="t" stroked="t" coordsize="21600,21600" arcsize="0.166666666666667" o:gfxdata="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Cqyr4A&#10;AADbAAAADwAAAAAAAAABACAAAAAiAAAAZHJzL2Rvd25yZXYueG1sUEsBAhQAFAAAAAgAh07iQDMv&#10;BZ47AAAAOQAAABAAAAAAAAAAAQAgAAAADQEAAGRycy9zaGFwZXhtbC54bWxQSwUGAAAAAAYABgBb&#10;AQAAtwMAAAAA&#10;">
                                  <v:fill on="t" opacity="37265f" focussize="0,0"/>
                                  <v:stroke weight="1pt" color="#2F528F [3204]" miterlimit="8" joinstyle="miter" dashstyle="dashDot"/>
                                  <v:imagedata o:title=""/>
                                  <o:lock v:ext="edit" aspectratio="f"/>
                                </v:roundrect>
                                <v:shape id="_x0000_s1026" o:spid="_x0000_s1026" o:spt="115" type="#_x0000_t115" style="position:absolute;left:66674;top:261483;height:452892;width:828674;v-text-anchor:middle;" fillcolor="#F2F2F2 [3052]" filled="t" stroked="t" coordsize="21600,21600" o:gfxdata="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rYAvbsAAADb&#10;AAAADwAAAAAAAAABACAAAAAiAAAAZHJzL2Rvd25yZXYueG1sUEsBAhQAFAAAAAgAh07iQDMvBZ47&#10;AAAAOQAAABAAAAAAAAAAAQAgAAAACgEAAGRycy9zaGFwZXhtbC54bWxQSwUGAAAAAAYABgBbAQAA&#10;tAMAAAAA&#10;">
                                  <v:fill on="t" focussize="0,0"/>
                                  <v:stroke weight="0.5pt" color="#A5A5A5 [3206]" miterlimit="8" joinstyle="miter"/>
                                  <v:imagedata o:title=""/>
                                  <o:lock v:ext="edit" aspectratio="f"/>
                                  <v:textbox>
                                    <w:txbxContent>
                                      <w:p>
                                        <w:pPr>
                                          <w:spacing w:line="200" w:lineRule="exact"/>
                                          <w:jc w:val="center"/>
                                          <w:rPr>
                                            <w:b/>
                                            <w:spacing w:val="-6"/>
                                            <w:sz w:val="15"/>
                                            <w:szCs w:val="15"/>
                                          </w:rPr>
                                        </w:pPr>
                                        <w:r>
                                          <w:rPr>
                                            <w:b/>
                                            <w:spacing w:val="-6"/>
                                            <w:sz w:val="15"/>
                                            <w:szCs w:val="15"/>
                                          </w:rPr>
                                          <w:t>Weather data</w:t>
                                        </w:r>
                                      </w:p>
                                    </w:txbxContent>
                                  </v:textbox>
                                </v:shape>
                                <v:shape id="_x0000_s1026" o:spid="_x0000_s1026" o:spt="32" type="#_x0000_t32" style="position:absolute;left:581025;top:657225;height:200025;width:0;" filled="f" stroked="t" coordsize="21600,21600" o:gfxdata="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LVFqbsAAADb&#10;AAAADwAAAAAAAAABACAAAAAiAAAAZHJzL2Rvd25yZXYueG1sUEsBAhQAFAAAAAgAh07iQDMvBZ47&#10;AAAAOQAAABAAAAAAAAAAAQAgAAAACgEAAGRycy9zaGFwZXhtbC54bWxQSwUGAAAAAAYABgBbAQAA&#10;tAMAAAAA&#10;">
                                  <v:fill on="f" focussize="0,0"/>
                                  <v:stroke weight="1.5pt" color="#595959 [2109]" miterlimit="8" joinstyle="miter" endarrow="block"/>
                                  <v:imagedata o:title=""/>
                                  <o:lock v:ext="edit" aspectratio="f"/>
                                </v:shape>
                                <v:shape id="_x0000_s1026" o:spid="_x0000_s1026" o:spt="32" type="#_x0000_t32" style="position:absolute;left:1571625;top:638175;height:200025;width:0;" filled="f" stroked="t" coordsize="21600,21600" o:gfxdata="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Q62S8AAAA&#10;3AAAAA8AAAAAAAAAAQAgAAAAIgAAAGRycy9kb3ducmV2LnhtbFBLAQIUABQAAAAIAIdO4kAzLwWe&#10;OwAAADkAAAAQAAAAAAAAAAEAIAAAAAsBAABkcnMvc2hhcGV4bWwueG1sUEsFBgAAAAAGAAYAWwEA&#10;ALUDAAAAAA==&#10;">
                                  <v:fill on="f" focussize="0,0"/>
                                  <v:stroke weight="1.5pt" color="#595959 [2109]" miterlimit="8" joinstyle="miter" endarrow="block"/>
                                  <v:imagedata o:title=""/>
                                  <o:lock v:ext="edit" aspectratio="f"/>
                                </v:shape>
                                <v:shape id="_x0000_s1026" o:spid="_x0000_s1026" o:spt="32" type="#_x0000_t32" style="position:absolute;left:2867025;top:647700;height:200025;width:0;" filled="f" stroked="t" coordsize="21600,21600" o:gfxdata="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HE7/vQAA&#10;ANwAAAAPAAAAAAAAAAEAIAAAACIAAABkcnMvZG93bnJldi54bWxQSwECFAAUAAAACACHTuJAMy8F&#10;njsAAAA5AAAAEAAAAAAAAAABACAAAAAMAQAAZHJzL3NoYXBleG1sLnhtbFBLBQYAAAAABgAGAFsB&#10;AAC2AwAAAAA=&#10;">
                                  <v:fill on="f" focussize="0,0"/>
                                  <v:stroke weight="1.5pt" color="#595959 [2109]" miterlimit="8" joinstyle="miter" endarrow="block"/>
                                  <v:imagedata o:title=""/>
                                  <o:lock v:ext="edit" aspectratio="f"/>
                                </v:shape>
                                <v:shape id="_x0000_s1026" o:spid="_x0000_s1026" o:spt="32" type="#_x0000_t32" style="position:absolute;left:1733550;top:847725;height:247650;width:0;" filled="f" stroked="t" coordsize="21600,21600" o:gfxdata="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RNSi8AAAA&#10;3AAAAA8AAAAAAAAAAQAgAAAAIgAAAGRycy9kb3ducmV2LnhtbFBLAQIUABQAAAAIAIdO4kAzLwWe&#10;OwAAADkAAAAQAAAAAAAAAAEAIAAAAAsBAABkcnMvc2hhcGV4bWwueG1sUEsFBgAAAAAGAAYAWwEA&#10;ALUDAAAAAA==&#10;">
                                  <v:fill on="f" focussize="0,0"/>
                                  <v:stroke weight="1.5pt" color="#595959 [2109]" miterlimit="8" joinstyle="miter" endarrow="block"/>
                                  <v:imagedata o:title=""/>
                                  <o:lock v:ext="edit" aspectratio="f"/>
                                </v:shape>
                                <v:roundrect id="矩形: 圆角 247" o:spid="_x0000_s1026" o:spt="2" style="position:absolute;left:123825;top:1095375;height:381000;width:3257550;v-text-anchor:middle;" fillcolor="#D6DCE5 [671]" filled="t" stroked="t" coordsize="21600,21600" arcsize="0.166666666666667" o:gfxdata="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dc4MvQAA&#10;ANwAAAAPAAAAAAAAAAEAIAAAACIAAABkcnMvZG93bnJldi54bWxQSwECFAAUAAAACACHTuJAMy8F&#10;njsAAAA5AAAAEAAAAAAAAAABACAAAAAMAQAAZHJzL3NoYXBleG1sLnhtbFBLBQYAAAAABgAGAFsB&#10;AAC2AwAAAAA=&#10;">
                                  <v:fill on="t" focussize="0,0"/>
                                  <v:stroke weight="1.5pt" color="#BFBFBF [2412]" miterlimit="8" joinstyle="miter"/>
                                  <v:imagedata o:title=""/>
                                  <o:lock v:ext="edit" aspectratio="f"/>
                                  <v:textbox>
                                    <w:txbxContent>
                                      <w:p>
                                        <w:pPr>
                                          <w:jc w:val="center"/>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Comprehensive impact analysis</w:t>
                                        </w:r>
                                      </w:p>
                                    </w:txbxContent>
                                  </v:textbox>
                                </v:roundrect>
                                <v:rect id="_x0000_s1026" o:spid="_x0000_s1026" o:spt="1" style="position:absolute;left:142875;top:0;height:333375;width:1914525;v-text-anchor:middle;" filled="f" stroked="f" coordsize="21600,21600" o:gfxdata="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t4GhugAAANw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jc w:val="left"/>
                                          <w:rPr>
                                            <w:b/>
                                            <w:sz w:val="15"/>
                                            <w:szCs w:val="15"/>
                                          </w:rPr>
                                        </w:pPr>
                                        <w:r>
                                          <w:rPr>
                                            <w:rFonts w:hint="eastAsia"/>
                                            <w:b/>
                                            <w:sz w:val="15"/>
                                            <w:szCs w:val="15"/>
                                          </w:rPr>
                                          <w:t>R</w:t>
                                        </w:r>
                                        <w:r>
                                          <w:rPr>
                                            <w:b/>
                                            <w:sz w:val="15"/>
                                            <w:szCs w:val="15"/>
                                          </w:rPr>
                                          <w:t xml:space="preserve">isk Management </w:t>
                                        </w:r>
                                      </w:p>
                                    </w:txbxContent>
                                  </v:textbox>
                                </v:rect>
                                <v:shape id="_x0000_s1026" o:spid="_x0000_s1026" o:spt="115" type="#_x0000_t115" style="position:absolute;left:1028700;top:226148;height:450127;width:971550;v-text-anchor:middle;" fillcolor="#F2F2F2 [3052]" filled="t" stroked="t" coordsize="21600,21600" o:gfxdata="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60F6vQAA&#10;ANwAAAAPAAAAAAAAAAEAIAAAACIAAABkcnMvZG93bnJldi54bWxQSwECFAAUAAAACACHTuJAMy8F&#10;njsAAAA5AAAAEAAAAAAAAAABACAAAAAMAQAAZHJzL3NoYXBleG1sLnhtbFBLBQYAAAAABgAGAFsB&#10;AAC2AwAAAAA=&#10;">
                                  <v:fill on="t" focussize="0,0"/>
                                  <v:stroke weight="0.5pt" color="#A5A5A5 [3206]" miterlimit="8" joinstyle="miter"/>
                                  <v:imagedata o:title=""/>
                                  <o:lock v:ext="edit" aspectratio="f"/>
                                  <v:textbox>
                                    <w:txbxContent>
                                      <w:p>
                                        <w:pPr>
                                          <w:spacing w:line="200" w:lineRule="exact"/>
                                          <w:jc w:val="center"/>
                                          <w:rPr>
                                            <w:b/>
                                            <w:spacing w:val="-6"/>
                                            <w:sz w:val="15"/>
                                            <w:szCs w:val="15"/>
                                          </w:rPr>
                                        </w:pPr>
                                        <w:r>
                                          <w:rPr>
                                            <w:b/>
                                            <w:spacing w:val="-6"/>
                                            <w:sz w:val="15"/>
                                            <w:szCs w:val="15"/>
                                          </w:rPr>
                                          <w:t>Load Forecast Data</w:t>
                                        </w:r>
                                      </w:p>
                                    </w:txbxContent>
                                  </v:textbox>
                                </v:shape>
                                <v:rect id="_x0000_s1026" o:spid="_x0000_s1026" o:spt="1" style="position:absolute;left:2066925;top:295275;height:228600;width:295275;v-text-anchor:middle;" filled="f" stroked="f" coordsize="21600,21600" o:gfxdata="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GBt6ugAAANw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jc w:val="center"/>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w:t>
                                        </w:r>
                                      </w:p>
                                    </w:txbxContent>
                                  </v:textbox>
                                </v:rect>
                                <v:shape id="_x0000_s1026" o:spid="_x0000_s1026" o:spt="115" type="#_x0000_t115" style="position:absolute;left:2428875;top:183745;height:463956;width:971550;v-text-anchor:middle;" fillcolor="#F2F2F2 [3052]" filled="t" stroked="t" coordsize="21600,21600" o:gfxdata="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E26G/&#10;AAAA3AAAAA8AAAAAAAAAAQAgAAAAIgAAAGRycy9kb3ducmV2LnhtbFBLAQIUABQAAAAIAIdO4kAz&#10;LwWeOwAAADkAAAAQAAAAAAAAAAEAIAAAAA4BAABkcnMvc2hhcGV4bWwueG1sUEsFBgAAAAAGAAYA&#10;WwEAALgDAAAAAA==&#10;">
                                  <v:fill on="t" focussize="0,0"/>
                                  <v:stroke weight="0.5pt" color="#A5A5A5 [3206]" miterlimit="8" joinstyle="miter"/>
                                  <v:imagedata o:title=""/>
                                  <o:lock v:ext="edit" aspectratio="f"/>
                                  <v:textbox>
                                    <w:txbxContent>
                                      <w:p>
                                        <w:pPr>
                                          <w:spacing w:line="200" w:lineRule="exact"/>
                                          <w:jc w:val="center"/>
                                          <w:rPr>
                                            <w:b/>
                                            <w:spacing w:val="-6"/>
                                            <w:sz w:val="15"/>
                                            <w:szCs w:val="15"/>
                                          </w:rPr>
                                        </w:pPr>
                                        <w:r>
                                          <w:rPr>
                                            <w:b/>
                                            <w:spacing w:val="-6"/>
                                            <w:sz w:val="15"/>
                                            <w:szCs w:val="15"/>
                                          </w:rPr>
                                          <w:t>Device Reliability Data</w:t>
                                        </w:r>
                                      </w:p>
                                    </w:txbxContent>
                                  </v:textbox>
                                </v:shape>
                                <v:shape id="_x0000_s1026" o:spid="_x0000_s1026" o:spt="32" type="#_x0000_t32" style="position:absolute;left:1743075;top:1476375;height:314325;width:0;" filled="f" stroked="t" coordsize="21600,21600" o:gfxdata="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GxLe/&#10;AAAA3AAAAA8AAAAAAAAAAQAgAAAAIgAAAGRycy9kb3ducmV2LnhtbFBLAQIUABQAAAAIAIdO4kAz&#10;LwWeOwAAADkAAAAQAAAAAAAAAAEAIAAAAA4BAABkcnMvc2hhcGV4bWwueG1sUEsFBgAAAAAGAAYA&#10;WwEAALgDAAAAAA==&#10;">
                                  <v:fill on="f" focussize="0,0"/>
                                  <v:stroke weight="1.5pt" color="#404040 [2429]" miterlimit="8" joinstyle="miter" endarrow="block"/>
                                  <v:imagedata o:title=""/>
                                  <o:lock v:ext="edit" aspectratio="f"/>
                                </v:shape>
                              </v:group>
                              <v:line id="_x0000_s1026" o:spid="_x0000_s1026" o:spt="20" style="position:absolute;left:561975;top:847725;height:0;width:2314575;" filled="f" stroked="t" coordsize="21600,21600" o:gfxdata="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rwu/&#10;AAAA3AAAAA8AAAAAAAAAAQAgAAAAIgAAAGRycy9kb3ducmV2LnhtbFBLAQIUABQAAAAIAIdO4kAz&#10;LwWeOwAAADkAAAAQAAAAAAAAAAEAIAAAAA4BAABkcnMvc2hhcGV4bWwueG1sUEsFBgAAAAAGAAYA&#10;WwEAALgDAAAAAA==&#10;">
                                <v:fill on="f" focussize="0,0"/>
                                <v:stroke weight="1.5pt" color="#404040 [2429]" miterlimit="8" joinstyle="miter"/>
                                <v:imagedata o:title=""/>
                                <o:lock v:ext="edit" aspectratio="f"/>
                              </v:line>
                            </v:group>
                            <v:group id="_x0000_s1026" o:spid="_x0000_s1026" o:spt="203" style="position:absolute;left:0;top:1666875;height:2743200;width:3838575;" coordsize="3838575,274320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676525;width:3838575;" coordsize="3838575,2676525" o:gfxdata="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e3Ao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676525;width:3838575;" coordsize="3838575,267652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oundrect id="矩形: 圆角 33" o:spid="_x0000_s1026" o:spt="2" style="position:absolute;left:0;top:0;height:2676525;width:3533775;v-text-anchor:middle;" fillcolor="#C00000" filled="t" stroked="t" coordsize="21600,21600" arcsize="0.166666666666667" o:gfxdata="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gfOvQAA&#10;ANsAAAAPAAAAAAAAAAEAIAAAACIAAABkcnMvZG93bnJldi54bWxQSwECFAAUAAAACACHTuJAMy8F&#10;njsAAAA5AAAAEAAAAAAAAAABACAAAAAMAQAAZHJzL3NoYXBleG1sLnhtbFBLBQYAAAAABgAGAFsB&#10;AAC2AwAAAAA=&#10;">
                                    <v:fill on="t" opacity="3932f" focussize="0,0"/>
                                    <v:stroke weight="0.5pt" color="#CC0066 [3207]" miterlimit="8" joinstyle="miter" dashstyle="dashDot"/>
                                    <v:imagedata o:title=""/>
                                    <o:lock v:ext="edit" aspectratio="f"/>
                                  </v:roundrect>
                                  <v:shape id="_x0000_s1026" o:spid="_x0000_s1026" o:spt="110" type="#_x0000_t110" style="position:absolute;left:828675;top:114300;height:1019175;width:1914525;v-text-anchor:middle;" fillcolor="#FFFFFF [3201]" filled="t" stroked="t" coordsize="21600,21600" o:gfxdata="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hma&#10;wAAAANsAAAAPAAAAAAAAAAEAIAAAACIAAABkcnMvZG93bnJldi54bWxQSwECFAAUAAAACACHTuJA&#10;My8FnjsAAAA5AAAAEAAAAAAAAAABACAAAAAPAQAAZHJzL3NoYXBleG1sLnhtbFBLBQYAAAAABgAG&#10;AFsBAAC5AwAAAAA=&#10;">
                                    <v:fill on="t" focussize="0,0"/>
                                    <v:stroke weight="1pt" color="#70AD47 [3209]" miterlimit="8" joinstyle="miter"/>
                                    <v:imagedata o:title=""/>
                                    <o:lock v:ext="edit" aspectratio="f"/>
                                    <v:textbox>
                                      <w:txbxContent>
                                        <w:p>
                                          <w:pPr>
                                            <w:spacing w:line="200" w:lineRule="exact"/>
                                            <w:jc w:val="center"/>
                                            <w:rPr>
                                              <w:b/>
                                              <w:sz w:val="15"/>
                                              <w:szCs w:val="15"/>
                                            </w:rPr>
                                          </w:pPr>
                                          <w:r>
                                            <w:rPr>
                                              <w:b/>
                                              <w:sz w:val="15"/>
                                              <w:szCs w:val="15"/>
                                            </w:rPr>
                                            <w:t>To achieve the level of risk control?</w:t>
                                          </w:r>
                                        </w:p>
                                      </w:txbxContent>
                                    </v:textbox>
                                  </v:shape>
                                  <v:roundrect id="矩形: 圆角 35" o:spid="_x0000_s1026" o:spt="2" style="position:absolute;left:628650;top:1276350;height:381000;width:2352675;v-text-anchor:middle;" fillcolor="#D6DCE5 [671]" filled="t" stroked="t" coordsize="21600,21600" arcsize="0.166666666666667" o:gfxdata="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RCiS8AAAA&#10;2wAAAA8AAAAAAAAAAQAgAAAAIgAAAGRycy9kb3ducmV2LnhtbFBLAQIUABQAAAAIAIdO4kAzLwWe&#10;OwAAADkAAAAQAAAAAAAAAAEAIAAAAAsBAABkcnMvc2hhcGV4bWwueG1sUEsFBgAAAAAGAAYAWwEA&#10;ALUDAAAAAA==&#10;">
                                    <v:fill on="t" focussize="0,0"/>
                                    <v:stroke weight="1.5pt" color="#BFBFBF [2412]" miterlimit="8" joinstyle="miter"/>
                                    <v:imagedata o:title=""/>
                                    <o:lock v:ext="edit" aspectratio="f"/>
                                    <v:textbox>
                                      <w:txbxContent>
                                        <w:p>
                                          <w:pPr>
                                            <w:jc w:val="center"/>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Economic operation analysis of VPP</w:t>
                                          </w:r>
                                        </w:p>
                                      </w:txbxContent>
                                    </v:textbox>
                                  </v:roundrect>
                                  <v:shape id="_x0000_s1026" o:spid="_x0000_s1026" o:spt="110" type="#_x0000_t110" style="position:absolute;left:828675;top:1876425;height:742950;width:1905000;v-text-anchor:middle;" fillcolor="#FFFFFF [3201]" filled="t" stroked="t" coordsize="21600,21600" o:gfxdata="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kIna/&#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spacing w:line="200" w:lineRule="exact"/>
                                            <w:jc w:val="center"/>
                                            <w:rPr>
                                              <w:b/>
                                              <w:sz w:val="15"/>
                                              <w:szCs w:val="15"/>
                                            </w:rPr>
                                          </w:pPr>
                                          <w:r>
                                            <w:rPr>
                                              <w:b/>
                                              <w:sz w:val="15"/>
                                              <w:szCs w:val="15"/>
                                            </w:rPr>
                                            <w:t>Need to take action?</w:t>
                                          </w:r>
                                        </w:p>
                                      </w:txbxContent>
                                    </v:textbox>
                                  </v:shape>
                                  <v:rect id="_x0000_s1026" o:spid="_x0000_s1026" o:spt="1" style="position:absolute;left:114300;top:19050;height:295275;width:1781175;v-text-anchor:middle;" filled="f" stroked="f" coordsize="21600,21600" o:gfxdata="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7uDc7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left"/>
                                            <w:rPr>
                                              <w:b/>
                                              <w:sz w:val="15"/>
                                              <w:szCs w:val="15"/>
                                            </w:rPr>
                                          </w:pPr>
                                          <w:r>
                                            <w:rPr>
                                              <w:b/>
                                              <w:sz w:val="15"/>
                                              <w:szCs w:val="15"/>
                                            </w:rPr>
                                            <w:t>De</w:t>
                                          </w:r>
                                          <w:r>
                                            <w:rPr>
                                              <w:rFonts w:hint="eastAsia"/>
                                              <w:b/>
                                              <w:sz w:val="15"/>
                                              <w:szCs w:val="15"/>
                                            </w:rPr>
                                            <w:t>cision</w:t>
                                          </w:r>
                                          <w:r>
                                            <w:rPr>
                                              <w:b/>
                                              <w:sz w:val="15"/>
                                              <w:szCs w:val="15"/>
                                            </w:rPr>
                                            <w:t xml:space="preserve"> Management </w:t>
                                          </w:r>
                                        </w:p>
                                      </w:txbxContent>
                                    </v:textbox>
                                  </v:rect>
                                  <v:line id="_x0000_s1026" o:spid="_x0000_s1026" o:spt="20" style="position:absolute;left:2724150;top:2238375;height:0;width:1114425;" filled="f" stroked="t" coordsize="21600,21600" o:gfxdata="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i452/&#10;AAAA2wAAAA8AAAAAAAAAAQAgAAAAIgAAAGRycy9kb3ducmV2LnhtbFBLAQIUABQAAAAIAIdO4kAz&#10;LwWeOwAAADkAAAAQAAAAAAAAAAEAIAAAAA4BAABkcnMvc2hhcGV4bWwueG1sUEsFBgAAAAAGAAYA&#10;WwEAALgDAAAAAA==&#10;">
                                    <v:fill on="f" focussize="0,0"/>
                                    <v:stroke weight="1.5pt" color="#404040 [2429]" miterlimit="8" joinstyle="miter"/>
                                    <v:imagedata o:title=""/>
                                    <o:lock v:ext="edit" aspectratio="f"/>
                                  </v:line>
                                  <v:rect id="_x0000_s1026" o:spid="_x0000_s1026" o:spt="1" style="position:absolute;left:38063;top:809261;height:419100;width:1152561;v-text-anchor:middle;" fillcolor="#F18C55 [3280]" filled="t" stroked="f" coordsize="21600,21600" o:gfxdata="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HDvK8AAAA&#10;2wAAAA8AAAAAAAAAAQAgAAAAIgAAAGRycy9kb3ducmV2LnhtbFBLAQIUABQAAAAIAIdO4kAzLwWe&#10;OwAAADkAAAAQAAAAAAAAAAEAIAAAAAsBAABkcnMvc2hhcGV4bWwueG1sUEsFBgAAAAAGAAYAWwEA&#10;ALUDAAAAAA==&#10;">
                                    <v:fill type="gradient" on="t" color2="#E56B17 [3184]" colors="0f #F18C55;32768f #F67B28;65536f #E56B17" focus="100%" focussize="0,0" rotate="t">
                                      <o:fill type="gradientUnscaled" v:ext="backwardCompatible"/>
                                    </v:fill>
                                    <v:stroke on="f"/>
                                    <v:imagedata o:title=""/>
                                    <o:lock v:ext="edit" aspectratio="f"/>
                                    <v:shadow on="t" color="#000000" opacity="26214f" offset="2.12133858267717pt,2.12133858267717pt" origin="-32768f,-32768f" matrix="65536f,0f,0f,65536f"/>
                                    <v:textbox>
                                      <w:txbxContent>
                                        <w:p>
                                          <w:pPr>
                                            <w:spacing w:line="240" w:lineRule="exact"/>
                                            <w:rPr>
                                              <w:b/>
                                              <w:sz w:val="15"/>
                                              <w:szCs w:val="15"/>
                                            </w:rPr>
                                          </w:pPr>
                                          <w:r>
                                            <w:rPr>
                                              <w:b/>
                                              <w:sz w:val="15"/>
                                              <w:szCs w:val="15"/>
                                            </w:rPr>
                                            <w:t>Incentive Policy</w:t>
                                          </w:r>
                                        </w:p>
                                      </w:txbxContent>
                                    </v:textbox>
                                  </v:rect>
                                  <v:shape id="_x0000_s1026" o:spid="_x0000_s1026" o:spt="32" type="#_x0000_t32" style="position:absolute;left:400050;top:1495425;height:0;width:209550;" filled="f" stroked="t" coordsize="21600,21600" o:gfxdata="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Kswy/&#10;AAAA2wAAAA8AAAAAAAAAAQAgAAAAIgAAAGRycy9kb3ducmV2LnhtbFBLAQIUABQAAAAIAIdO4kAz&#10;LwWeOwAAADkAAAAQAAAAAAAAAAEAIAAAAA4BAABkcnMvc2hhcGV4bWwueG1sUEsFBgAAAAAGAAYA&#10;WwEAALgDAAAAAA==&#10;">
                                    <v:fill on="f" focussize="0,0"/>
                                    <v:stroke weight="1.5pt" color="#404040 [2429]" miterlimit="8" joinstyle="miter" endarrow="block"/>
                                    <v:imagedata o:title=""/>
                                    <o:lock v:ext="edit" aspectratio="f"/>
                                  </v:shape>
                                  <v:line id="_x0000_s1026" o:spid="_x0000_s1026" o:spt="20" style="position:absolute;left:400050;top:1238250;flip:y;height:266700;width:0;" filled="f" stroked="t" coordsize="21600,21600" o:gfxdata="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J4y+8AAAA&#10;2wAAAA8AAAAAAAAAAQAgAAAAIgAAAGRycy9kb3ducmV2LnhtbFBLAQIUABQAAAAIAIdO4kAzLwWe&#10;OwAAADkAAAAQAAAAAAAAAAEAIAAAAAsBAABkcnMvc2hhcGV4bWwueG1sUEsFBgAAAAAGAAYAWwEA&#10;ALUDAAAAAA==&#10;">
                                    <v:fill on="f" focussize="0,0"/>
                                    <v:stroke weight="1.5pt" color="#404040 [2429]" miterlimit="8" joinstyle="miter"/>
                                    <v:imagedata o:title=""/>
                                    <o:lock v:ext="edit" aspectratio="f"/>
                                  </v:line>
                                </v:group>
                                <v:rect id="_x0000_s1026" o:spid="_x0000_s1026" o:spt="1" style="position:absolute;left:2581275;top:1866900;height:304800;width:857250;v-text-anchor:middle;" filled="f" stroked="f" coordsize="21600,21600" o:gfxdata="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aDugAAANw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jc w:val="center"/>
                                          <w:rPr>
                                            <w:b/>
                                            <w:sz w:val="15"/>
                                            <w:szCs w:val="15"/>
                                          </w:rPr>
                                        </w:pPr>
                                        <w:r>
                                          <w:rPr>
                                            <w:rFonts w:hint="eastAsia"/>
                                            <w:b/>
                                            <w:sz w:val="15"/>
                                            <w:szCs w:val="15"/>
                                          </w:rPr>
                                          <w:t>No action</w:t>
                                        </w:r>
                                      </w:p>
                                    </w:txbxContent>
                                  </v:textbox>
                                </v:rect>
                                <v:rect id="_x0000_s1026" o:spid="_x0000_s1026" o:spt="1" style="position:absolute;left:2657475;top:314325;height:304800;width:857250;v-text-anchor:middle;" filled="f" stroked="f" coordsize="21600,21600" o:gfxdata="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V8PGvQAA&#10;ANw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center"/>
                                          <w:rPr>
                                            <w:b/>
                                            <w:sz w:val="15"/>
                                            <w:szCs w:val="15"/>
                                          </w:rPr>
                                        </w:pPr>
                                        <w:r>
                                          <w:rPr>
                                            <w:rFonts w:hint="eastAsia"/>
                                            <w:b/>
                                            <w:sz w:val="15"/>
                                            <w:szCs w:val="15"/>
                                          </w:rPr>
                                          <w:t xml:space="preserve">No </w:t>
                                        </w:r>
                                      </w:p>
                                    </w:txbxContent>
                                  </v:textbox>
                                </v:rect>
                                <v:rect id="_x0000_s1026" o:spid="_x0000_s1026" o:spt="1" style="position:absolute;left:1895475;top:962025;height:304800;width:514350;v-text-anchor:middle;" filled="f" stroked="f" coordsize="21600,21600" o:gfxdata="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BtmXbsAAADc&#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rPr>
                                            <w:b/>
                                            <w:sz w:val="15"/>
                                            <w:szCs w:val="15"/>
                                          </w:rPr>
                                        </w:pPr>
                                        <w:r>
                                          <w:rPr>
                                            <w:b/>
                                            <w:sz w:val="15"/>
                                            <w:szCs w:val="15"/>
                                          </w:rPr>
                                          <w:t>Yes</w:t>
                                        </w:r>
                                      </w:p>
                                    </w:txbxContent>
                                  </v:textbox>
                                </v:rect>
                              </v:group>
                              <v:shape id="_x0000_s1026" o:spid="_x0000_s1026" o:spt="32" type="#_x0000_t32" style="position:absolute;left:1790700;top:1676400;height:209550;width:0;" filled="f" stroked="t" coordsize="21600,21600" o:gfxdata="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8fUq5AAAA3AAA&#10;AA8AAAAAAAAAAQAgAAAAIgAAAGRycy9kb3ducmV2LnhtbFBLAQIUABQAAAAIAIdO4kAzLwWeOwAA&#10;ADkAAAAQAAAAAAAAAAEAIAAAAAgBAABkcnMvc2hhcGV4bWwueG1sUEsFBgAAAAAGAAYAWwEAALID&#10;AAAAAA==&#10;">
                                <v:fill on="f" focussize="0,0"/>
                                <v:stroke weight="1.5pt" color="#595959 [2109]" miterlimit="8" joinstyle="miter" endarrow="block"/>
                                <v:imagedata o:title=""/>
                                <o:lock v:ext="edit" aspectratio="f"/>
                              </v:shape>
                              <v:rect id="_x0000_s1026" o:spid="_x0000_s1026" o:spt="1" style="position:absolute;left:1990725;top:2438400;height:304800;width:514350;v-text-anchor:middle;" filled="f" stroked="f" coordsize="21600,21600" o:gfxdata="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hV2xugAAANw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rPr>
                                          <w:b/>
                                          <w:sz w:val="15"/>
                                          <w:szCs w:val="15"/>
                                        </w:rPr>
                                      </w:pPr>
                                      <w:r>
                                        <w:rPr>
                                          <w:b/>
                                          <w:sz w:val="15"/>
                                          <w:szCs w:val="15"/>
                                        </w:rPr>
                                        <w:t>Yes</w:t>
                                      </w:r>
                                    </w:p>
                                  </w:txbxContent>
                                </v:textbox>
                              </v:rect>
                              <v:shape id="_x0000_s1026" o:spid="_x0000_s1026" o:spt="32" type="#_x0000_t32" style="position:absolute;left:1790700;top:1133475;height:161925;width:0;" filled="f" stroked="t" coordsize="21600,21600" o:gfxdata="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sIeS8AAAA&#10;3AAAAA8AAAAAAAAAAQAgAAAAIgAAAGRycy9kb3ducmV2LnhtbFBLAQIUABQAAAAIAIdO4kAzLwWe&#10;OwAAADkAAAAQAAAAAAAAAAEAIAAAAAsBAABkcnMvc2hhcGV4bWwueG1sUEsFBgAAAAAGAAYAWwEA&#10;ALUDAAAAAA==&#10;">
                                <v:fill on="f" focussize="0,0"/>
                                <v:stroke weight="1.5pt" color="#404040 [2429]" miterlimit="8" joinstyle="miter" endarrow="block"/>
                                <v:imagedata o:title=""/>
                                <o:lock v:ext="edit" aspectratio="f"/>
                              </v:shape>
                            </v:group>
                          </v:group>
                          <v:line id="_x0000_s1026" o:spid="_x0000_s1026" o:spt="20" style="position:absolute;left:4076700;top:2295525;height:3819525;width:0;" filled="f" stroked="t" coordsize="21600,21600" o:gfxdata="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YUpY&#10;wAAAANwAAAAPAAAAAAAAAAEAIAAAACIAAABkcnMvZG93bnJldi54bWxQSwECFAAUAAAACACHTuJA&#10;My8FnjsAAAA5AAAAEAAAAAAAAAABACAAAAAPAQAAZHJzL3NoYXBleG1sLnhtbFBLBQYAAAAABgAG&#10;AFsBAAC5AwAAAAA=&#10;">
                            <v:fill on="f" focussize="0,0"/>
                            <v:stroke weight="1.5pt" color="#404040 [2429]" miterlimit="8" joinstyle="miter"/>
                            <v:imagedata o:title=""/>
                            <o:lock v:ext="edit" aspectratio="f"/>
                          </v:line>
                        </v:group>
                      </v:group>
                      <v:line id="_x0000_s1026" o:spid="_x0000_s1026" o:spt="20" style="position:absolute;left:2973203;top:2294415;height:0;width:1114425;" filled="f" stroked="t" coordsize="21600,21600" o:gfxdata="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s9Qv&#10;wAAAANwAAAAPAAAAAAAAAAEAIAAAACIAAABkcnMvZG93bnJldi54bWxQSwECFAAUAAAACACHTuJA&#10;My8FnjsAAAA5AAAAEAAAAAAAAAABACAAAAAPAQAAZHJzL3NoYXBleG1sLnhtbFBLBQYAAAAABgAG&#10;AFsBAAC5AwAAAAA=&#10;">
                        <v:fill on="f" focussize="0,0"/>
                        <v:stroke weight="1.5pt" color="#404040 [2429]" miterlimit="8" joinstyle="miter"/>
                        <v:imagedata o:title=""/>
                        <o:lock v:ext="edit" aspectratio="f"/>
                      </v:line>
                    </v:group>
                  </v:group>
                  <v:rect id="_x0000_s1026" o:spid="_x0000_s1026" o:spt="1" style="position:absolute;left:460005;top:5996894;height:295275;width:1466850;v-text-anchor:middle;" fillcolor="#A8B7DF [3536]" filled="t" stroked="t" coordsize="21600,21600" o:gfxdata="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lLVm5AAAA3AAA&#10;AA8AAAAAAAAAAQAgAAAAIgAAAGRycy9kb3ducmV2LnhtbFBLAQIUABQAAAAIAIdO4kAzLwWeOwAA&#10;ADkAAAAQAAAAAAAAAAEAIAAAAAgBAABkcnMvc2hhcGV4bWwueG1sUEsFBgAAAAAGAAYAWwEAALID&#10;AAA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shadow on="t" color="#000000" opacity="26214f" offset="2.12133858267717pt,2.12133858267717pt" origin="-32768f,-32768f" matrix="65536f,0f,0f,65536f"/>
                    <v:textbox>
                      <w:txbxContent>
                        <w:p>
                          <w:pPr>
                            <w:jc w:val="left"/>
                            <w:rPr>
                              <w:b/>
                              <w:spacing w:val="-14"/>
                              <w:sz w:val="15"/>
                              <w:szCs w:val="15"/>
                            </w:rPr>
                          </w:pPr>
                          <w:r>
                            <w:rPr>
                              <w:b/>
                              <w:spacing w:val="-14"/>
                              <w:sz w:val="15"/>
                              <w:szCs w:val="15"/>
                            </w:rPr>
                            <w:t>Flexible operation mode</w:t>
                          </w:r>
                        </w:p>
                      </w:txbxContent>
                    </v:textbox>
                  </v:rect>
                  <v:rect id="_x0000_s1026" o:spid="_x0000_s1026" o:spt="1" style="position:absolute;left:1974655;top:5996894;height:295275;width:1543050;v-text-anchor:middle;" fillcolor="#A8B7DF [3536]" filled="t" stroked="t" coordsize="21600,21600" o:gfxdata="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aYjCtwAAANwAAAAP&#10;AAAAAAAAAAEAIAAAACIAAABkcnMvZG93bnJldi54bWxQSwECFAAUAAAACACHTuJAMy8FnjsAAAA5&#10;AAAAEAAAAAAAAAABACAAAAAGAQAAZHJzL3NoYXBleG1sLnhtbFBLBQYAAAAABgAGAFsBAACwAwAA&#10;AAA=&#10;">
                    <v:fill type="gradient" on="t" color2="#879ED7 [3376]" colors="0f #A8B7DF;32768f #9AABD9;65536f #879ED7" focus="100%" focussize="0,0" rotate="t">
                      <o:fill type="gradientUnscaled" v:ext="backwardCompatible"/>
                    </v:fill>
                    <v:stroke weight="0.5pt" color="#4472C4 [3204]" miterlimit="8" joinstyle="miter"/>
                    <v:imagedata o:title=""/>
                    <o:lock v:ext="edit" aspectratio="f"/>
                    <v:shadow on="t" color="#000000" opacity="26214f" offset="2.12133858267717pt,2.12133858267717pt" origin="-32768f,-32768f" matrix="65536f,0f,0f,65536f"/>
                    <v:textbox>
                      <w:txbxContent>
                        <w:p>
                          <w:pPr>
                            <w:jc w:val="left"/>
                            <w:rPr>
                              <w:b/>
                              <w:spacing w:val="-14"/>
                              <w:sz w:val="15"/>
                              <w:szCs w:val="15"/>
                            </w:rPr>
                          </w:pPr>
                          <w:r>
                            <w:rPr>
                              <w:b/>
                              <w:spacing w:val="-14"/>
                              <w:sz w:val="15"/>
                              <w:szCs w:val="15"/>
                            </w:rPr>
                            <w:t>Constant operation mode</w:t>
                          </w:r>
                        </w:p>
                      </w:txbxContent>
                    </v:textbox>
                  </v:rect>
                  <v:shape id="_x0000_s1026" o:spid="_x0000_s1026" o:spt="32" type="#_x0000_t32" style="position:absolute;left:3506135;top:6120310;flip:x;height:0;width:581025;" filled="f" stroked="t" coordsize="21600,21600" o:gfxdata="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zxgq8AAAA&#10;3AAAAA8AAAAAAAAAAQAgAAAAIgAAAGRycy9kb3ducmV2LnhtbFBLAQIUABQAAAAIAIdO4kAzLwWe&#10;OwAAADkAAAAQAAAAAAAAAAEAIAAAAAsBAABkcnMvc2hhcGV4bWwueG1sUEsFBgAAAAAGAAYAWwEA&#10;ALUDAAAAAA==&#10;">
                    <v:fill on="f" focussize="0,0"/>
                    <v:stroke weight="1.5pt" color="#404040 [2429]" miterlimit="8" joinstyle="miter" endarrow="block"/>
                    <v:imagedata o:title=""/>
                    <o:lock v:ext="edit" aspectratio="f"/>
                  </v:shape>
                </v:group>
                <v:rect id="_x0000_s1026" o:spid="_x0000_s1026" o:spt="1" style="position:absolute;left:314150;top:5665914;height:276225;width:1866900;v-text-anchor:middle;" filled="f" stroked="f" coordsize="21600,21600" o:gfxdata="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KRD7sAAADc&#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left"/>
                          <w:rPr>
                            <w:b/>
                            <w:color w:val="000000" w:themeColor="text1"/>
                            <w:sz w:val="15"/>
                            <w:szCs w:val="15"/>
                            <w14:textFill>
                              <w14:solidFill>
                                <w14:schemeClr w14:val="tx1"/>
                              </w14:solidFill>
                            </w14:textFill>
                          </w:rPr>
                        </w:pPr>
                        <w:r>
                          <w:rPr>
                            <w:b/>
                            <w:color w:val="000000" w:themeColor="text1"/>
                            <w:sz w:val="15"/>
                            <w:szCs w:val="15"/>
                            <w14:textFill>
                              <w14:solidFill>
                                <w14:schemeClr w14:val="tx1"/>
                              </w14:solidFill>
                            </w14:textFill>
                          </w:rPr>
                          <w:t xml:space="preserve">Smart Grid Scheduling </w:t>
                        </w:r>
                      </w:p>
                    </w:txbxContent>
                  </v:textbox>
                </v:rect>
                <w10:wrap type="square"/>
              </v:group>
            </w:pict>
          </mc:Fallback>
        </mc:AlternateContent>
      </w:r>
      <w:r>
        <w:rPr>
          <w:rFonts w:ascii="Arial" w:hAnsi="Arial" w:cs="Arial"/>
        </w:rPr>
        <w:t xml:space="preserve">the load), it is like energy storage device that begins to release electricity. Such as ice storage even if the power cut-off, the temperature drop is very slow, in a certain temperature and time range, and will not lead to the deterioration of the quality of storage goods. Therefore, can be opened according to load demand, low-load operation or shutdown. When the wind power is strong, solar energy is abundant and electricity market price is low, the smart control system can start the ice storage or reduce the set temperature of refrigerated in operation, to store a certain amount of electricity in 'cold' form. In the period of electricity shortage, lack of wind or solar energy and high price in the electricity market, smart system can suspend the operation of ice storage, run the frequency converter or increase the set temperature, to reduce the power consumption and play the role of peak load shifting. The traditional energy-efficient power plant and energy efficiency demonstration project are through the implementation of a package of the energy-saving plan, access to demand-side savings of power resources. A VPP with dispatchable load type </w:t>
      </w:r>
      <w:del w:id="86" w:author="01" w:date="2018-04-01T18:17:18Z">
        <w:r>
          <w:rPr>
            <w:rFonts w:ascii="Arial" w:hAnsi="Arial" w:cs="Arial"/>
            <w:lang w:val="en-US"/>
          </w:rPr>
          <w:delText>Unlike this</w:delText>
        </w:r>
      </w:del>
      <w:ins w:id="87" w:author="01" w:date="2018-04-01T18:17:18Z">
        <w:r>
          <w:rPr>
            <w:rFonts w:ascii="Arial" w:hAnsi="Arial" w:cs="Arial"/>
            <w:lang w:val="en-US"/>
          </w:rPr>
          <w:t>is</w:t>
        </w:r>
      </w:ins>
      <w:ins w:id="88" w:author="01" w:date="2018-04-01T18:17:20Z">
        <w:r>
          <w:rPr>
            <w:rFonts w:ascii="Arial" w:hAnsi="Arial" w:cs="Arial"/>
            <w:lang w:val="en-US"/>
          </w:rPr>
          <w:t xml:space="preserve"> </w:t>
        </w:r>
      </w:ins>
      <w:ins w:id="89" w:author="01" w:date="2018-04-01T18:17:21Z">
        <w:r>
          <w:rPr>
            <w:rFonts w:ascii="Arial" w:hAnsi="Arial" w:cs="Arial"/>
            <w:lang w:val="en-US"/>
          </w:rPr>
          <w:t>di</w:t>
        </w:r>
      </w:ins>
      <w:ins w:id="90" w:author="01" w:date="2018-04-01T18:17:22Z">
        <w:r>
          <w:rPr>
            <w:rFonts w:ascii="Arial" w:hAnsi="Arial" w:cs="Arial"/>
            <w:lang w:val="en-US"/>
          </w:rPr>
          <w:t>ffe</w:t>
        </w:r>
      </w:ins>
      <w:ins w:id="91" w:author="01" w:date="2018-04-01T18:17:23Z">
        <w:r>
          <w:rPr>
            <w:rFonts w:ascii="Arial" w:hAnsi="Arial" w:cs="Arial"/>
            <w:lang w:val="en-US"/>
          </w:rPr>
          <w:t>ren</w:t>
        </w:r>
      </w:ins>
      <w:ins w:id="92" w:author="01" w:date="2018-04-01T18:17:24Z">
        <w:r>
          <w:rPr>
            <w:rFonts w:ascii="Arial" w:hAnsi="Arial" w:cs="Arial"/>
            <w:lang w:val="en-US"/>
          </w:rPr>
          <w:t>t</w:t>
        </w:r>
      </w:ins>
      <w:r>
        <w:rPr>
          <w:rFonts w:ascii="Arial" w:hAnsi="Arial" w:cs="Arial"/>
        </w:rPr>
        <w:t xml:space="preserve">, these "virtual power units" with their </w:t>
      </w:r>
      <w:bookmarkStart w:id="9" w:name="OLE_LINK6"/>
      <w:r>
        <w:rPr>
          <w:rFonts w:ascii="Arial" w:hAnsi="Arial" w:cs="Arial"/>
        </w:rPr>
        <w:t xml:space="preserve">spongy </w:t>
      </w:r>
      <w:bookmarkEnd w:id="9"/>
      <w:r>
        <w:rPr>
          <w:rFonts w:ascii="Arial" w:hAnsi="Arial" w:cs="Arial"/>
        </w:rPr>
        <w:t>properties do not reduce their demand for electricity or even increase the demand for electricity due to frequent start-up and shutdown of equipment. It only reduces peak electricity demand in the form of load transfer. In the power gap period, the "VPP" in some special areas can play an active role in regulating, such as areas where high reliance on renewable energy sources, port cities with many large-scale ice storages bases, and hot spring convalescent facilities using CHP systems.The framework of VPP participating in energy market transaction is put forward</w:t>
      </w:r>
      <w:ins w:id="93" w:author="01" w:date="2018-04-01T18:20:52Z">
        <w:r>
          <w:rPr>
            <w:rFonts w:ascii="Arial" w:hAnsi="Arial" w:cs="Arial"/>
            <w:lang w:val="en-US"/>
          </w:rPr>
          <w:t>,</w:t>
        </w:r>
      </w:ins>
      <w:ins w:id="94" w:author="01" w:date="2018-04-01T18:20:45Z">
        <w:r>
          <w:rPr>
            <w:rFonts w:ascii="Arial" w:hAnsi="Arial" w:cs="Arial"/>
            <w:lang w:val="en-US"/>
          </w:rPr>
          <w:t xml:space="preserve"> a</w:t>
        </w:r>
      </w:ins>
      <w:del w:id="95" w:author="01" w:date="2018-04-01T18:20:44Z">
        <w:r>
          <w:rPr>
            <w:rFonts w:ascii="Arial" w:hAnsi="Arial" w:cs="Arial"/>
          </w:rPr>
          <w:delText>.</w:delText>
        </w:r>
      </w:del>
      <w:del w:id="96" w:author="01" w:date="2018-04-01T18:20:43Z">
        <w:r>
          <w:rPr>
            <w:rFonts w:ascii="Arial" w:hAnsi="Arial" w:cs="Arial"/>
          </w:rPr>
          <w:delText xml:space="preserve"> A</w:delText>
        </w:r>
      </w:del>
      <w:r>
        <w:rPr>
          <w:rFonts w:ascii="Arial" w:hAnsi="Arial" w:cs="Arial"/>
        </w:rPr>
        <w:t>s shown in Fig.2. The large-scale ice storage in the VPP can serve as the peak shaving function.</w:t>
      </w:r>
    </w:p>
    <w:p>
      <w:pPr>
        <w:rPr>
          <w:rFonts w:ascii="Arial" w:hAnsi="Arial" w:cs="Arial"/>
          <w:color w:val="000000" w:themeColor="text1"/>
          <w14:textFill>
            <w14:solidFill>
              <w14:schemeClr w14:val="tx1"/>
            </w14:solidFill>
          </w14:textFill>
        </w:rPr>
      </w:pPr>
    </w:p>
    <w:p>
      <w:pPr>
        <w:widowControl/>
        <w:jc w:val="left"/>
        <w:rPr>
          <w:rFonts w:ascii="Arial" w:hAnsi="Arial" w:cs="Arial"/>
          <w:b/>
          <w:sz w:val="18"/>
          <w:szCs w:val="18"/>
        </w:rPr>
      </w:pPr>
      <w:bookmarkStart w:id="10" w:name="OLE_LINK7"/>
      <w:r>
        <w:rPr>
          <w:rFonts w:ascii="Arial" w:hAnsi="Arial" w:cs="Arial"/>
          <w:color w:val="000000" w:themeColor="text1"/>
          <w14:textFill>
            <w14:solidFill>
              <w14:schemeClr w14:val="tx1"/>
            </w14:solidFill>
          </w14:textFill>
        </w:rPr>
        <w:t>As volatility and uncertainty increase dramatically because of more renewable energy grid-connected.</w:t>
      </w:r>
      <w:r>
        <w:rPr>
          <w:color w:val="000000" w:themeColor="text1"/>
          <w14:textFill>
            <w14:solidFill>
              <w14:schemeClr w14:val="tx1"/>
            </w14:solidFill>
          </w14:textFill>
        </w:rPr>
        <w:t xml:space="preserve"> </w:t>
      </w:r>
      <w:bookmarkEnd w:id="10"/>
      <w:r>
        <w:rPr>
          <w:rFonts w:ascii="Arial" w:hAnsi="Arial" w:cs="Arial"/>
          <w:color w:val="000000" w:themeColor="text1"/>
          <w14:textFill>
            <w14:solidFill>
              <w14:schemeClr w14:val="tx1"/>
            </w14:solidFill>
          </w14:textFill>
        </w:rPr>
        <w:t>In the power system planning, many data obtained will be biased, and the probability distribution and membership function of these data are not easy to obtain. I</w:t>
      </w:r>
      <w:r>
        <w:rPr>
          <w:rFonts w:ascii="Arial" w:hAnsi="Arial" w:cs="Arial"/>
        </w:rPr>
        <w:t>LP is an effective method to deal with uncertainties existing as interval values without distribution information [25</w:t>
      </w:r>
      <w:r>
        <w:rPr>
          <w:rFonts w:ascii="Arial" w:hAnsi="Arial" w:cs="Arial"/>
          <w:color w:val="FF0000"/>
        </w:rPr>
        <w:t>,35-37</w:t>
      </w:r>
      <w:r>
        <w:rPr>
          <w:rFonts w:ascii="Arial" w:hAnsi="Arial" w:cs="Arial"/>
        </w:rPr>
        <w:t xml:space="preserve">]. </w:t>
      </w:r>
    </w:p>
    <w:p>
      <w:pPr>
        <w:widowControl/>
        <w:jc w:val="center"/>
        <w:rPr>
          <w:rFonts w:ascii="Arial" w:hAnsi="Arial" w:cs="Arial"/>
          <w:b/>
          <w:sz w:val="18"/>
          <w:szCs w:val="18"/>
        </w:rPr>
      </w:pPr>
      <w:r>
        <w:rPr>
          <w:rFonts w:ascii="Arial" w:hAnsi="Arial" w:cs="Arial"/>
          <w:b/>
          <w:sz w:val="18"/>
          <w:szCs w:val="18"/>
        </w:rPr>
        <w:t>Fig.2.</w:t>
      </w:r>
      <w:r>
        <w:rPr>
          <w:rFonts w:ascii="Arial" w:hAnsi="Arial" w:cs="Arial"/>
        </w:rPr>
        <w:t xml:space="preserve"> </w:t>
      </w:r>
      <w:r>
        <w:rPr>
          <w:rFonts w:ascii="Arial" w:hAnsi="Arial" w:cs="Arial"/>
          <w:b/>
          <w:sz w:val="18"/>
          <w:szCs w:val="18"/>
        </w:rPr>
        <w:t>Operation process of VPP</w:t>
      </w:r>
    </w:p>
    <w:p>
      <w:pPr>
        <w:widowControl/>
        <w:jc w:val="left"/>
        <w:rPr>
          <w:rFonts w:ascii="Arial" w:hAnsi="Arial" w:cs="Arial"/>
        </w:rPr>
      </w:pPr>
      <w:r>
        <w:rPr>
          <w:rFonts w:ascii="Arial" w:hAnsi="Arial" w:cs="Arial"/>
        </w:rPr>
        <w:t xml:space="preserve">There is an uncertain deviation between the actual output and the planned output of the power system dispatching wind power, PV, and hydropower with renewable energy. </w:t>
      </w:r>
      <w:del w:id="97" w:author="01" w:date="2018-04-01T18:23:30Z">
        <w:r>
          <w:rPr>
            <w:rFonts w:ascii="Arial" w:hAnsi="Arial" w:cs="Arial"/>
          </w:rPr>
          <w:delText xml:space="preserve"> </w:delText>
        </w:r>
      </w:del>
      <w:r>
        <w:rPr>
          <w:rFonts w:ascii="Arial" w:hAnsi="Arial" w:cs="Arial"/>
        </w:rPr>
        <w:t>If the failure to achieve the planned output due to weather or other factors occurs, there will be a deviation penalty cost. At the same time, the power system also needs to arrange standby fossil fuel generating unit to</w:t>
      </w:r>
      <w:bookmarkStart w:id="24" w:name="_GoBack"/>
      <w:bookmarkEnd w:id="24"/>
      <w:r>
        <w:rPr>
          <w:rFonts w:ascii="Arial" w:hAnsi="Arial" w:cs="Arial"/>
        </w:rPr>
        <w:t xml:space="preserve"> generate electricity to meet the demand. The large ice storage, commercial buildings and other interruptible loads can be used as a part of the reduction of the output deviation of the renewable generations. Also, it can</w:t>
      </w:r>
      <w:r>
        <w:t xml:space="preserve"> </w:t>
      </w:r>
      <w:r>
        <w:rPr>
          <w:rFonts w:ascii="Arial" w:hAnsi="Arial" w:cs="Arial"/>
        </w:rPr>
        <w:t>combinate with the renewable energy generation to form a VPP. The start-up and stopping of large ice storages will result in some economic losses. Thus, it is necessary to include the compensation cost of the deviation penalty cost and interruptible load into the objective function.</w:t>
      </w:r>
    </w:p>
    <w:p>
      <w:pPr>
        <w:widowControl/>
        <w:jc w:val="left"/>
        <w:rPr>
          <w:rFonts w:ascii="Arial" w:hAnsi="Arial" w:cs="Arial"/>
        </w:rPr>
      </w:pPr>
    </w:p>
    <w:p>
      <w:pPr>
        <w:autoSpaceDE w:val="0"/>
        <w:autoSpaceDN w:val="0"/>
        <w:adjustRightInd w:val="0"/>
        <w:jc w:val="left"/>
        <w:rPr>
          <w:rFonts w:ascii="Arial" w:hAnsi="Arial" w:cs="Arial"/>
        </w:rPr>
      </w:pPr>
      <w:r>
        <w:rPr>
          <w:rFonts w:ascii="Arial" w:hAnsi="Arial" w:cs="Arial"/>
        </w:rPr>
        <w:object>
          <v:shape id="_x0000_i1025" o:spt="75" type="#_x0000_t75" style="height:21.75pt;width:151.5pt;" o:ole="t" filled="f" coordsize="21600,21600">
            <v:path/>
            <v:fill on="f" focussize="0,0"/>
            <v:stroke/>
            <v:imagedata r:id="rId24" o:title=""/>
            <o:lock v:ext="edit" aspectratio="t"/>
            <w10:wrap type="none"/>
            <w10:anchorlock/>
          </v:shape>
          <o:OLEObject Type="Embed" ProgID="Equation.DSMT4" ShapeID="_x0000_i1025" DrawAspect="Content" ObjectID="_1468075725" r:id="rId23">
            <o:LockedField>false</o:LockedField>
          </o:OLEObject>
        </w:object>
      </w:r>
      <w:r>
        <w:rPr>
          <w:rFonts w:ascii="Arial" w:hAnsi="Arial" w:cs="Arial"/>
        </w:rPr>
        <w:t xml:space="preserve">                (1)</w:t>
      </w:r>
    </w:p>
    <w:p>
      <w:pPr>
        <w:autoSpaceDE w:val="0"/>
        <w:autoSpaceDN w:val="0"/>
        <w:adjustRightInd w:val="0"/>
        <w:jc w:val="left"/>
        <w:rPr>
          <w:rFonts w:ascii="Arial" w:hAnsi="Arial" w:cs="Arial"/>
        </w:rPr>
      </w:pPr>
      <w:r>
        <w:rPr>
          <w:rFonts w:ascii="Arial" w:hAnsi="Arial" w:cs="Arial"/>
        </w:rPr>
        <w:t>(1) The total cost for purchasing primary energy</w:t>
      </w:r>
    </w:p>
    <w:p>
      <w:pPr>
        <w:autoSpaceDE w:val="0"/>
        <w:autoSpaceDN w:val="0"/>
        <w:adjustRightInd w:val="0"/>
        <w:jc w:val="left"/>
        <w:rPr>
          <w:rFonts w:ascii="Arial" w:hAnsi="Arial" w:cs="Arial"/>
        </w:rPr>
      </w:pPr>
      <w:r>
        <w:rPr>
          <w:rFonts w:ascii="Arial" w:hAnsi="Arial" w:cs="Arial"/>
        </w:rPr>
        <w:object>
          <v:shape id="_x0000_i1026" o:spt="75" type="#_x0000_t75" style="height:28.5pt;width:115.5pt;" o:ole="t" filled="f" coordsize="21600,21600">
            <v:path/>
            <v:fill on="f" focussize="0,0"/>
            <v:stroke/>
            <v:imagedata r:id="rId26" o:title=""/>
            <o:lock v:ext="edit" aspectratio="t"/>
            <w10:wrap type="none"/>
            <w10:anchorlock/>
          </v:shape>
          <o:OLEObject Type="Embed" ProgID="Equation.DSMT4" ShapeID="_x0000_i1026" DrawAspect="Content" ObjectID="_1468075726" r:id="rId25">
            <o:LockedField>false</o:LockedField>
          </o:OLEObject>
        </w:object>
      </w:r>
      <w:r>
        <w:rPr>
          <w:rFonts w:ascii="Arial" w:hAnsi="Arial" w:cs="Arial"/>
        </w:rPr>
        <w:t xml:space="preserve">                       (2)</w:t>
      </w:r>
    </w:p>
    <w:p>
      <w:pPr>
        <w:autoSpaceDE w:val="0"/>
        <w:autoSpaceDN w:val="0"/>
        <w:adjustRightInd w:val="0"/>
        <w:jc w:val="left"/>
        <w:rPr>
          <w:rFonts w:ascii="Arial" w:hAnsi="Arial" w:cs="Arial"/>
        </w:rPr>
      </w:pPr>
      <w:bookmarkStart w:id="11" w:name="_Hlk500995873"/>
      <w:r>
        <w:rPr>
          <w:rFonts w:ascii="Arial" w:hAnsi="Arial" w:cs="Arial"/>
        </w:rPr>
        <w:t xml:space="preserve">(2) </w:t>
      </w:r>
      <w:bookmarkEnd w:id="11"/>
      <w:bookmarkStart w:id="12" w:name="_Hlk500995994"/>
      <w:r>
        <w:rPr>
          <w:rFonts w:ascii="Arial" w:hAnsi="Arial" w:cs="Arial"/>
        </w:rPr>
        <w:t>Fixed and variable generation costs for traditional power plants</w:t>
      </w:r>
      <w:r>
        <w:rPr>
          <w:rFonts w:ascii="Arial" w:hAnsi="Arial" w:cs="Arial"/>
        </w:rPr>
        <w:object>
          <v:shape id="_x0000_i1027" o:spt="75" type="#_x0000_t75" style="height:28.5pt;width:230.25pt;" o:ole="t" filled="f" coordsize="21600,21600">
            <v:path/>
            <v:fill on="f" focussize="0,0"/>
            <v:stroke/>
            <v:imagedata r:id="rId28" o:title=""/>
            <o:lock v:ext="edit" aspectratio="t"/>
            <w10:wrap type="none"/>
            <w10:anchorlock/>
          </v:shape>
          <o:OLEObject Type="Embed" ProgID="Equation.DSMT4" ShapeID="_x0000_i1027" DrawAspect="Content" ObjectID="_1468075727" r:id="rId27">
            <o:LockedField>false</o:LockedField>
          </o:OLEObject>
        </w:object>
      </w:r>
      <w:bookmarkEnd w:id="12"/>
      <w:r>
        <w:rPr>
          <w:rFonts w:ascii="Arial" w:hAnsi="Arial" w:cs="Arial"/>
        </w:rPr>
        <w:t xml:space="preserve"> (3) </w:t>
      </w:r>
    </w:p>
    <w:p>
      <w:pPr>
        <w:autoSpaceDE w:val="0"/>
        <w:autoSpaceDN w:val="0"/>
        <w:adjustRightInd w:val="0"/>
        <w:jc w:val="left"/>
        <w:rPr>
          <w:rFonts w:ascii="Arial" w:hAnsi="Arial" w:cs="Arial"/>
        </w:rPr>
      </w:pPr>
      <w:bookmarkStart w:id="13" w:name="_Hlk500996499"/>
      <w:r>
        <w:rPr>
          <w:rFonts w:ascii="Arial" w:hAnsi="Arial" w:cs="Arial"/>
        </w:rPr>
        <w:t>(3) Operating costs of a VPP</w:t>
      </w:r>
    </w:p>
    <w:bookmarkEnd w:id="13"/>
    <w:p>
      <w:pPr>
        <w:autoSpaceDE w:val="0"/>
        <w:autoSpaceDN w:val="0"/>
        <w:adjustRightInd w:val="0"/>
        <w:jc w:val="left"/>
        <w:rPr>
          <w:rFonts w:ascii="Arial" w:hAnsi="Arial" w:cs="Arial"/>
        </w:rPr>
      </w:pPr>
      <w:r>
        <w:rPr>
          <w:rFonts w:ascii="Arial" w:hAnsi="Arial" w:cs="Arial"/>
        </w:rPr>
        <w:object>
          <v:shape id="_x0000_i1028" o:spt="75" type="#_x0000_t75" style="height:93.75pt;width:187.5pt;" o:ole="t" filled="f" coordsize="21600,21600">
            <v:path/>
            <v:fill on="f" focussize="0,0"/>
            <v:stroke/>
            <v:imagedata r:id="rId30" o:title=""/>
            <o:lock v:ext="edit" aspectratio="t"/>
            <w10:wrap type="none"/>
            <w10:anchorlock/>
          </v:shape>
          <o:OLEObject Type="Embed" ProgID="Equation.DSMT4" ShapeID="_x0000_i1028" DrawAspect="Content" ObjectID="_1468075728" r:id="rId29">
            <o:LockedField>false</o:LockedField>
          </o:OLEObject>
        </w:object>
      </w:r>
      <w:r>
        <w:rPr>
          <w:rFonts w:ascii="Arial" w:hAnsi="Arial" w:cs="Arial"/>
        </w:rPr>
        <w:t xml:space="preserve">         (4)</w:t>
      </w:r>
    </w:p>
    <w:p>
      <w:pPr>
        <w:autoSpaceDE w:val="0"/>
        <w:autoSpaceDN w:val="0"/>
        <w:adjustRightInd w:val="0"/>
        <w:jc w:val="left"/>
        <w:rPr>
          <w:rFonts w:ascii="Arial" w:hAnsi="Arial" w:cs="Arial"/>
        </w:rPr>
      </w:pPr>
      <w:bookmarkStart w:id="14" w:name="_Hlk500996387"/>
      <w:r>
        <w:rPr>
          <w:rFonts w:ascii="Arial" w:hAnsi="Arial" w:cs="Arial"/>
        </w:rPr>
        <w:t>(4) Penalty for excess CO</w:t>
      </w:r>
      <w:r>
        <w:rPr>
          <w:rFonts w:ascii="Arial" w:hAnsi="Arial" w:cs="Arial"/>
          <w:vertAlign w:val="subscript"/>
        </w:rPr>
        <w:t>2</w:t>
      </w:r>
      <w:r>
        <w:rPr>
          <w:rFonts w:ascii="Arial" w:hAnsi="Arial" w:cs="Arial"/>
        </w:rPr>
        <w:t xml:space="preserve"> emission</w:t>
      </w:r>
    </w:p>
    <w:bookmarkEnd w:id="14"/>
    <w:p>
      <w:pPr>
        <w:autoSpaceDE w:val="0"/>
        <w:autoSpaceDN w:val="0"/>
        <w:adjustRightInd w:val="0"/>
        <w:jc w:val="left"/>
        <w:rPr>
          <w:rFonts w:ascii="Arial" w:hAnsi="Arial" w:cs="Arial"/>
        </w:rPr>
      </w:pPr>
      <w:bookmarkStart w:id="15" w:name="_Hlk500996398"/>
      <w:r>
        <w:rPr>
          <w:rFonts w:ascii="Arial" w:hAnsi="Arial" w:cs="Arial"/>
        </w:rPr>
        <w:object>
          <v:shape id="_x0000_i1029" o:spt="75" type="#_x0000_t75" style="height:27.75pt;width:204pt;" o:ole="t" filled="f" coordsize="21600,21600">
            <v:path/>
            <v:fill on="f" focussize="0,0"/>
            <v:stroke/>
            <v:imagedata r:id="rId32" o:title=""/>
            <o:lock v:ext="edit" aspectratio="t"/>
            <w10:wrap type="none"/>
            <w10:anchorlock/>
          </v:shape>
          <o:OLEObject Type="Embed" ProgID="Equation.DSMT4" ShapeID="_x0000_i1029" DrawAspect="Content" ObjectID="_1468075729" r:id="rId31">
            <o:LockedField>false</o:LockedField>
          </o:OLEObject>
        </w:object>
      </w:r>
      <w:bookmarkEnd w:id="15"/>
      <w:r>
        <w:rPr>
          <w:rFonts w:ascii="Arial" w:hAnsi="Arial" w:cs="Arial"/>
        </w:rPr>
        <w:t xml:space="preserve">      (5)</w:t>
      </w:r>
    </w:p>
    <w:p>
      <w:pPr>
        <w:autoSpaceDE w:val="0"/>
        <w:autoSpaceDN w:val="0"/>
        <w:adjustRightInd w:val="0"/>
        <w:jc w:val="left"/>
        <w:rPr>
          <w:rFonts w:ascii="Arial" w:hAnsi="Arial" w:cs="Arial"/>
        </w:rPr>
      </w:pPr>
      <w:bookmarkStart w:id="16" w:name="_Hlk500997024"/>
      <w:r>
        <w:rPr>
          <w:rFonts w:ascii="Arial" w:hAnsi="Arial" w:cs="Arial"/>
        </w:rPr>
        <w:t>s.t.</w:t>
      </w:r>
    </w:p>
    <w:bookmarkEnd w:id="16"/>
    <w:p>
      <w:pPr>
        <w:autoSpaceDE w:val="0"/>
        <w:autoSpaceDN w:val="0"/>
        <w:adjustRightInd w:val="0"/>
        <w:jc w:val="left"/>
        <w:rPr>
          <w:rFonts w:ascii="Arial" w:hAnsi="Arial" w:cs="Arial"/>
        </w:rPr>
      </w:pPr>
      <w:bookmarkStart w:id="17" w:name="_Hlk500997050"/>
      <w:r>
        <w:rPr>
          <w:rFonts w:ascii="Arial" w:hAnsi="Arial" w:cs="Arial"/>
        </w:rPr>
        <w:t>Electricity demand constraints:</w:t>
      </w:r>
    </w:p>
    <w:bookmarkEnd w:id="17"/>
    <w:p>
      <w:pPr>
        <w:autoSpaceDE w:val="0"/>
        <w:autoSpaceDN w:val="0"/>
        <w:adjustRightInd w:val="0"/>
        <w:jc w:val="left"/>
        <w:rPr>
          <w:rFonts w:ascii="Arial" w:hAnsi="Arial" w:cs="Arial"/>
        </w:rPr>
      </w:pPr>
      <w:bookmarkStart w:id="18" w:name="_Hlk500997058"/>
      <w:r>
        <w:rPr>
          <w:rFonts w:ascii="Arial" w:hAnsi="Arial" w:cs="Arial"/>
        </w:rPr>
        <w:object>
          <v:shape id="_x0000_i1030" o:spt="75" type="#_x0000_t75" style="height:28.5pt;width:229.5pt;" o:ole="t" filled="f" coordsize="21600,21600">
            <v:path/>
            <v:fill on="f" focussize="0,0"/>
            <v:stroke/>
            <v:imagedata r:id="rId34" o:title=""/>
            <o:lock v:ext="edit" aspectratio="t"/>
            <w10:wrap type="none"/>
            <w10:anchorlock/>
          </v:shape>
          <o:OLEObject Type="Embed" ProgID="Equation.DSMT4" ShapeID="_x0000_i1030" DrawAspect="Content" ObjectID="_1468075730" r:id="rId33">
            <o:LockedField>false</o:LockedField>
          </o:OLEObject>
        </w:object>
      </w:r>
      <w:bookmarkEnd w:id="18"/>
      <w:r>
        <w:rPr>
          <w:rFonts w:ascii="Arial" w:hAnsi="Arial" w:cs="Arial"/>
        </w:rPr>
        <w:t xml:space="preserve"> (6)</w:t>
      </w:r>
    </w:p>
    <w:p>
      <w:pPr>
        <w:autoSpaceDE w:val="0"/>
        <w:autoSpaceDN w:val="0"/>
        <w:adjustRightInd w:val="0"/>
        <w:jc w:val="left"/>
        <w:rPr>
          <w:rFonts w:ascii="Arial" w:hAnsi="Arial" w:cs="Arial"/>
        </w:rPr>
      </w:pPr>
      <w:bookmarkStart w:id="19" w:name="_Hlk500998150"/>
      <w:r>
        <w:rPr>
          <w:rFonts w:ascii="Arial" w:hAnsi="Arial" w:cs="Arial"/>
        </w:rPr>
        <w:t>(2) Capacity limitation constraint for power-generation facilities:</w:t>
      </w:r>
    </w:p>
    <w:bookmarkEnd w:id="19"/>
    <w:p>
      <w:pPr>
        <w:autoSpaceDE w:val="0"/>
        <w:autoSpaceDN w:val="0"/>
        <w:adjustRightInd w:val="0"/>
        <w:jc w:val="left"/>
        <w:rPr>
          <w:rFonts w:ascii="Arial" w:hAnsi="Arial" w:cs="Arial"/>
        </w:rPr>
      </w:pPr>
      <w:bookmarkStart w:id="20" w:name="_Hlk500998157"/>
      <w:r>
        <w:rPr>
          <w:rFonts w:ascii="Arial" w:hAnsi="Arial" w:cs="Arial"/>
        </w:rPr>
        <w:object>
          <v:shape id="_x0000_i1031" o:spt="75" type="#_x0000_t75" style="height:36pt;width:180pt;" o:ole="t" filled="f" coordsize="21600,21600">
            <v:path/>
            <v:fill on="f" focussize="0,0"/>
            <v:stroke/>
            <v:imagedata r:id="rId36" o:title=""/>
            <o:lock v:ext="edit" aspectratio="t"/>
            <w10:wrap type="none"/>
            <w10:anchorlock/>
          </v:shape>
          <o:OLEObject Type="Embed" ProgID="Equation.DSMT4" ShapeID="_x0000_i1031" DrawAspect="Content" ObjectID="_1468075731" r:id="rId35">
            <o:LockedField>false</o:LockedField>
          </o:OLEObject>
        </w:object>
      </w:r>
      <w:bookmarkEnd w:id="20"/>
      <w:r>
        <w:rPr>
          <w:rFonts w:ascii="Arial" w:hAnsi="Arial" w:cs="Arial"/>
        </w:rPr>
        <w:t xml:space="preserve">          (7)</w:t>
      </w:r>
    </w:p>
    <w:p>
      <w:pPr>
        <w:autoSpaceDE w:val="0"/>
        <w:autoSpaceDN w:val="0"/>
        <w:adjustRightInd w:val="0"/>
        <w:jc w:val="left"/>
        <w:rPr>
          <w:rFonts w:ascii="Arial" w:hAnsi="Arial" w:cs="Arial"/>
        </w:rPr>
      </w:pPr>
      <w:bookmarkStart w:id="21" w:name="_Hlk500998520"/>
      <w:r>
        <w:rPr>
          <w:rFonts w:ascii="Arial" w:hAnsi="Arial" w:cs="Arial"/>
        </w:rPr>
        <w:t>CO2 emission constraints:</w:t>
      </w:r>
    </w:p>
    <w:p>
      <w:pPr>
        <w:autoSpaceDE w:val="0"/>
        <w:autoSpaceDN w:val="0"/>
        <w:adjustRightInd w:val="0"/>
        <w:jc w:val="left"/>
        <w:rPr>
          <w:rFonts w:ascii="Arial" w:hAnsi="Arial" w:cs="Arial"/>
        </w:rPr>
      </w:pPr>
      <w:r>
        <w:rPr>
          <w:rFonts w:ascii="Arial" w:hAnsi="Arial" w:cs="Arial"/>
        </w:rPr>
        <w:object>
          <v:shape id="_x0000_i1032" o:spt="75" type="#_x0000_t75" style="height:36pt;width:201.75pt;" o:ole="t" filled="f" coordsize="21600,21600">
            <v:path/>
            <v:fill on="f" focussize="0,0"/>
            <v:stroke/>
            <v:imagedata r:id="rId38" o:title=""/>
            <o:lock v:ext="edit" aspectratio="t"/>
            <w10:wrap type="none"/>
            <w10:anchorlock/>
          </v:shape>
          <o:OLEObject Type="Embed" ProgID="Equation.DSMT4" ShapeID="_x0000_i1032" DrawAspect="Content" ObjectID="_1468075732" r:id="rId37">
            <o:LockedField>false</o:LockedField>
          </o:OLEObject>
        </w:object>
      </w:r>
      <w:r>
        <w:rPr>
          <w:rFonts w:ascii="Arial" w:hAnsi="Arial" w:cs="Arial"/>
        </w:rPr>
        <w:t xml:space="preserve">      (8)</w:t>
      </w:r>
    </w:p>
    <w:bookmarkEnd w:id="21"/>
    <w:p>
      <w:pPr>
        <w:autoSpaceDE w:val="0"/>
        <w:autoSpaceDN w:val="0"/>
        <w:adjustRightInd w:val="0"/>
        <w:jc w:val="left"/>
        <w:rPr>
          <w:rFonts w:ascii="Arial" w:hAnsi="Arial" w:cs="Arial"/>
        </w:rPr>
      </w:pPr>
      <w:r>
        <w:rPr>
          <w:rFonts w:ascii="Arial" w:hAnsi="Arial" w:cs="Arial"/>
        </w:rPr>
        <w:t>Electricity peak load demand constraints:</w:t>
      </w:r>
    </w:p>
    <w:p>
      <w:pPr>
        <w:autoSpaceDE w:val="0"/>
        <w:autoSpaceDN w:val="0"/>
        <w:adjustRightInd w:val="0"/>
        <w:jc w:val="left"/>
        <w:rPr>
          <w:rFonts w:ascii="Arial" w:hAnsi="Arial" w:cs="Arial"/>
        </w:rPr>
      </w:pPr>
      <w:r>
        <w:rPr>
          <w:rFonts w:ascii="Arial" w:hAnsi="Arial" w:cs="Arial"/>
        </w:rPr>
        <w:object>
          <v:shape id="_x0000_i1033" o:spt="75" type="#_x0000_t75" style="height:50.25pt;width:230.25pt;" o:ole="t" filled="f" coordsize="21600,21600">
            <v:path/>
            <v:fill on="f" focussize="0,0"/>
            <v:stroke/>
            <v:imagedata r:id="rId40" o:title=""/>
            <o:lock v:ext="edit" aspectratio="t"/>
            <w10:wrap type="none"/>
            <w10:anchorlock/>
          </v:shape>
          <o:OLEObject Type="Embed" ProgID="Equation.DSMT4" ShapeID="_x0000_i1033" DrawAspect="Content" ObjectID="_1468075733" r:id="rId39">
            <o:LockedField>false</o:LockedField>
          </o:OLEObject>
        </w:object>
      </w:r>
      <w:r>
        <w:rPr>
          <w:rFonts w:ascii="Arial" w:hAnsi="Arial" w:cs="Arial"/>
        </w:rPr>
        <w:t xml:space="preserve"> (9)</w:t>
      </w:r>
    </w:p>
    <w:p>
      <w:pPr>
        <w:autoSpaceDE w:val="0"/>
        <w:autoSpaceDN w:val="0"/>
        <w:adjustRightInd w:val="0"/>
        <w:jc w:val="left"/>
        <w:rPr>
          <w:rFonts w:ascii="Arial" w:hAnsi="Arial" w:cs="Arial"/>
        </w:rPr>
      </w:pPr>
      <w:r>
        <w:rPr>
          <w:rFonts w:ascii="Arial" w:hAnsi="Arial" w:cs="Arial"/>
        </w:rPr>
        <w:t>Renewable Energy availability constraints:</w:t>
      </w:r>
    </w:p>
    <w:p>
      <w:pPr>
        <w:autoSpaceDE w:val="0"/>
        <w:autoSpaceDN w:val="0"/>
        <w:adjustRightInd w:val="0"/>
        <w:jc w:val="left"/>
        <w:rPr>
          <w:rFonts w:ascii="Arial" w:hAnsi="Arial" w:cs="Arial"/>
        </w:rPr>
      </w:pPr>
      <w:bookmarkStart w:id="22" w:name="_Hlk500998922"/>
      <w:r>
        <w:rPr>
          <w:rFonts w:ascii="Arial" w:hAnsi="Arial" w:cs="Arial"/>
          <w:position w:val="-50"/>
        </w:rPr>
        <w:object>
          <v:shape id="_x0000_i1034" o:spt="75" type="#_x0000_t75" style="height:50.25pt;width:165.75pt;" o:ole="t" filled="f" coordsize="21600,21600">
            <v:path/>
            <v:fill on="f" focussize="0,0"/>
            <v:stroke/>
            <v:imagedata r:id="rId42" o:title=""/>
            <o:lock v:ext="edit" aspectratio="t"/>
            <w10:wrap type="none"/>
            <w10:anchorlock/>
          </v:shape>
          <o:OLEObject Type="Embed" ProgID="Equation.DSMT4" ShapeID="_x0000_i1034" DrawAspect="Content" ObjectID="_1468075734" r:id="rId41">
            <o:LockedField>false</o:LockedField>
          </o:OLEObject>
        </w:object>
      </w:r>
      <w:r>
        <w:rPr>
          <w:rFonts w:ascii="Arial" w:hAnsi="Arial" w:cs="Arial"/>
        </w:rPr>
        <w:t xml:space="preserve">            (10)</w:t>
      </w:r>
    </w:p>
    <w:p>
      <w:pPr>
        <w:autoSpaceDE w:val="0"/>
        <w:autoSpaceDN w:val="0"/>
        <w:adjustRightInd w:val="0"/>
        <w:jc w:val="left"/>
        <w:rPr>
          <w:rFonts w:ascii="Arial" w:hAnsi="Arial" w:cs="Arial"/>
        </w:rPr>
      </w:pPr>
      <w:r>
        <w:rPr>
          <w:rFonts w:ascii="Arial" w:hAnsi="Arial" w:cs="Arial"/>
        </w:rPr>
        <w:t>Electricity generated from solar energy equal to or less than its total availability</w:t>
      </w:r>
    </w:p>
    <w:p>
      <w:pPr>
        <w:autoSpaceDE w:val="0"/>
        <w:autoSpaceDN w:val="0"/>
        <w:adjustRightInd w:val="0"/>
        <w:jc w:val="left"/>
        <w:rPr>
          <w:rFonts w:ascii="Arial" w:hAnsi="Arial" w:cs="Arial"/>
        </w:rPr>
      </w:pPr>
      <w:r>
        <w:rPr>
          <w:rFonts w:ascii="Arial" w:hAnsi="Arial" w:cs="Arial"/>
          <w:position w:val="-50"/>
        </w:rPr>
        <w:object>
          <v:shape id="_x0000_i1035" o:spt="75" type="#_x0000_t75" style="height:50.25pt;width:165.75pt;" o:ole="t" filled="f" coordsize="21600,21600">
            <v:path/>
            <v:fill on="f" focussize="0,0"/>
            <v:stroke/>
            <v:imagedata r:id="rId44" o:title=""/>
            <o:lock v:ext="edit" aspectratio="t"/>
            <w10:wrap type="none"/>
            <w10:anchorlock/>
          </v:shape>
          <o:OLEObject Type="Embed" ProgID="Equation.DSMT4" ShapeID="_x0000_i1035" DrawAspect="Content" ObjectID="_1468075735" r:id="rId43">
            <o:LockedField>false</o:LockedField>
          </o:OLEObject>
        </w:object>
      </w:r>
      <w:r>
        <w:rPr>
          <w:rFonts w:ascii="Arial" w:hAnsi="Arial" w:cs="Arial"/>
        </w:rPr>
        <w:t xml:space="preserve">           (11)</w:t>
      </w:r>
    </w:p>
    <w:p>
      <w:pPr>
        <w:autoSpaceDE w:val="0"/>
        <w:autoSpaceDN w:val="0"/>
        <w:adjustRightInd w:val="0"/>
        <w:jc w:val="left"/>
        <w:rPr>
          <w:rFonts w:ascii="Arial" w:hAnsi="Arial" w:cs="Arial"/>
        </w:rPr>
      </w:pPr>
      <w:r>
        <w:rPr>
          <w:rFonts w:ascii="Arial" w:hAnsi="Arial" w:cs="Arial"/>
        </w:rPr>
        <w:t>Electricity generated from wind energy equal to or less than its total availability</w:t>
      </w:r>
    </w:p>
    <w:p>
      <w:pPr>
        <w:autoSpaceDE w:val="0"/>
        <w:autoSpaceDN w:val="0"/>
        <w:adjustRightInd w:val="0"/>
        <w:jc w:val="left"/>
        <w:rPr>
          <w:rFonts w:ascii="Arial" w:hAnsi="Arial" w:cs="Arial"/>
        </w:rPr>
      </w:pPr>
      <w:r>
        <w:rPr>
          <w:rFonts w:ascii="Arial" w:hAnsi="Arial" w:cs="Arial"/>
          <w:position w:val="-50"/>
        </w:rPr>
        <w:object>
          <v:shape id="_x0000_i1036" o:spt="75" type="#_x0000_t75" style="height:50.25pt;width:165.75pt;" o:ole="t" filled="f" coordsize="21600,21600">
            <v:path/>
            <v:fill on="f" focussize="0,0"/>
            <v:stroke/>
            <v:imagedata r:id="rId46" o:title=""/>
            <o:lock v:ext="edit" aspectratio="t"/>
            <w10:wrap type="none"/>
            <w10:anchorlock/>
          </v:shape>
          <o:OLEObject Type="Embed" ProgID="Equation.DSMT4" ShapeID="_x0000_i1036" DrawAspect="Content" ObjectID="_1468075736" r:id="rId45">
            <o:LockedField>false</o:LockedField>
          </o:OLEObject>
        </w:object>
      </w:r>
      <w:r>
        <w:rPr>
          <w:rFonts w:ascii="Arial" w:hAnsi="Arial" w:cs="Arial"/>
        </w:rPr>
        <w:t xml:space="preserve">            (12)</w:t>
      </w:r>
    </w:p>
    <w:p>
      <w:pPr>
        <w:autoSpaceDE w:val="0"/>
        <w:autoSpaceDN w:val="0"/>
        <w:adjustRightInd w:val="0"/>
        <w:jc w:val="left"/>
        <w:rPr>
          <w:rFonts w:ascii="Arial" w:hAnsi="Arial" w:cs="Arial"/>
        </w:rPr>
      </w:pPr>
      <w:r>
        <w:rPr>
          <w:rFonts w:ascii="Arial" w:hAnsi="Arial" w:cs="Arial"/>
        </w:rPr>
        <w:t>Electricity generated from hydropower equal to or less than its total availability</w:t>
      </w:r>
    </w:p>
    <w:p>
      <w:pPr>
        <w:pStyle w:val="20"/>
        <w:numPr>
          <w:ilvl w:val="0"/>
          <w:numId w:val="2"/>
        </w:numPr>
        <w:ind w:firstLineChars="0"/>
        <w:rPr>
          <w:rFonts w:ascii="Arial" w:hAnsi="Arial" w:eastAsia="宋体" w:cs="Arial"/>
          <w:szCs w:val="21"/>
        </w:rPr>
      </w:pPr>
      <w:r>
        <w:rPr>
          <w:rFonts w:ascii="Arial" w:hAnsi="Arial" w:eastAsia="宋体" w:cs="Arial"/>
          <w:szCs w:val="21"/>
        </w:rPr>
        <w:t>Dispatchable load Regulation Constraints</w:t>
      </w:r>
    </w:p>
    <w:p>
      <w:pPr>
        <w:ind w:left="105"/>
        <w:rPr>
          <w:rFonts w:ascii="Arial" w:hAnsi="Arial" w:eastAsia="宋体" w:cs="Arial"/>
          <w:color w:val="FF0000"/>
          <w:szCs w:val="21"/>
        </w:rPr>
      </w:pPr>
      <w:r>
        <w:rPr>
          <w:rFonts w:ascii="Arial" w:hAnsi="Arial" w:cs="Arial"/>
          <w:position w:val="-28"/>
        </w:rPr>
        <w:object>
          <v:shape id="_x0000_i1037" o:spt="75" type="#_x0000_t75" style="height:28.5pt;width:230.25pt;" o:ole="t" filled="f" coordsize="21600,21600">
            <v:path/>
            <v:fill on="f" focussize="0,0"/>
            <v:stroke/>
            <v:imagedata r:id="rId48" o:title=""/>
            <o:lock v:ext="edit" aspectratio="t"/>
            <w10:wrap type="none"/>
            <w10:anchorlock/>
          </v:shape>
          <o:OLEObject Type="Embed" ProgID="Equation.DSMT4" ShapeID="_x0000_i1037" DrawAspect="Content" ObjectID="_1468075737" r:id="rId47">
            <o:LockedField>false</o:LockedField>
          </o:OLEObject>
        </w:object>
      </w:r>
      <w:r>
        <w:rPr>
          <w:rFonts w:ascii="Arial" w:hAnsi="Arial" w:cs="Arial"/>
        </w:rPr>
        <w:t>(13)</w:t>
      </w:r>
    </w:p>
    <w:p>
      <w:pPr>
        <w:pStyle w:val="20"/>
        <w:numPr>
          <w:ilvl w:val="0"/>
          <w:numId w:val="2"/>
        </w:numPr>
        <w:ind w:firstLineChars="0"/>
        <w:rPr>
          <w:rFonts w:ascii="Arial" w:hAnsi="Arial" w:eastAsia="宋体" w:cs="Arial"/>
          <w:szCs w:val="21"/>
        </w:rPr>
      </w:pPr>
      <w:r>
        <w:rPr>
          <w:rFonts w:ascii="Arial" w:hAnsi="Arial" w:eastAsia="宋体" w:cs="Arial"/>
          <w:szCs w:val="21"/>
        </w:rPr>
        <w:t>Electricity deficiency equal to or less than the predefined targets</w:t>
      </w:r>
    </w:p>
    <w:p>
      <w:pPr>
        <w:ind w:left="105"/>
        <w:rPr>
          <w:rFonts w:ascii="Arial" w:hAnsi="Arial" w:eastAsia="宋体" w:cs="Arial"/>
          <w:szCs w:val="21"/>
        </w:rPr>
      </w:pPr>
      <w:r>
        <w:rPr>
          <w:rFonts w:ascii="Arial" w:hAnsi="Arial" w:cs="Arial"/>
          <w:position w:val="-52"/>
        </w:rPr>
        <w:object>
          <v:shape id="_x0000_i1038" o:spt="75" type="#_x0000_t75" style="height:50.25pt;width:151.5pt;" o:ole="t" filled="f" coordsize="21600,21600">
            <v:path/>
            <v:fill on="f" focussize="0,0"/>
            <v:stroke/>
            <v:imagedata r:id="rId50" o:title=""/>
            <o:lock v:ext="edit" aspectratio="t"/>
            <w10:wrap type="none"/>
            <w10:anchorlock/>
          </v:shape>
          <o:OLEObject Type="Embed" ProgID="Equation.DSMT4" ShapeID="_x0000_i1038" DrawAspect="Content" ObjectID="_1468075738" r:id="rId49">
            <o:LockedField>false</o:LockedField>
          </o:OLEObject>
        </w:object>
      </w:r>
      <w:r>
        <w:rPr>
          <w:rFonts w:ascii="Arial" w:hAnsi="Arial" w:cs="Arial"/>
        </w:rPr>
        <w:t xml:space="preserve">               (14)</w:t>
      </w:r>
    </w:p>
    <w:p>
      <w:pPr>
        <w:pStyle w:val="20"/>
        <w:numPr>
          <w:ilvl w:val="0"/>
          <w:numId w:val="2"/>
        </w:numPr>
        <w:ind w:firstLineChars="0"/>
        <w:rPr>
          <w:rFonts w:ascii="Arial" w:hAnsi="Arial" w:eastAsia="宋体" w:cs="Arial"/>
          <w:szCs w:val="21"/>
        </w:rPr>
      </w:pPr>
      <w:r>
        <w:rPr>
          <w:rFonts w:ascii="Arial" w:hAnsi="Arial" w:eastAsia="宋体" w:cs="Arial"/>
          <w:szCs w:val="21"/>
        </w:rPr>
        <w:t>Energy availability constraints:</w:t>
      </w:r>
    </w:p>
    <w:p>
      <w:pPr>
        <w:pStyle w:val="20"/>
        <w:ind w:left="44" w:leftChars="21" w:firstLine="0" w:firstLineChars="0"/>
        <w:rPr>
          <w:rFonts w:ascii="Arial" w:hAnsi="Arial" w:cs="Arial"/>
        </w:rPr>
      </w:pPr>
      <w:r>
        <w:rPr>
          <w:rFonts w:ascii="Arial" w:hAnsi="Arial" w:cs="Arial"/>
          <w:position w:val="-14"/>
        </w:rPr>
        <w:object>
          <v:shape id="_x0000_i1039" o:spt="75" type="#_x0000_t75" style="height:21.75pt;width:86.25pt;" o:ole="t" filled="f" coordsize="21600,21600">
            <v:path/>
            <v:fill on="f" focussize="0,0"/>
            <v:stroke/>
            <v:imagedata r:id="rId52" o:title=""/>
            <o:lock v:ext="edit" aspectratio="t"/>
            <w10:wrap type="none"/>
            <w10:anchorlock/>
          </v:shape>
          <o:OLEObject Type="Embed" ProgID="Equation.DSMT4" ShapeID="_x0000_i1039" DrawAspect="Content" ObjectID="_1468075739" r:id="rId51">
            <o:LockedField>false</o:LockedField>
          </o:OLEObject>
        </w:object>
      </w:r>
      <w:r>
        <w:rPr>
          <w:rFonts w:ascii="Arial" w:hAnsi="Arial" w:cs="Arial"/>
        </w:rPr>
        <w:t xml:space="preserve">                           (15)</w:t>
      </w:r>
    </w:p>
    <w:p>
      <w:pPr>
        <w:rPr>
          <w:rFonts w:ascii="Arial" w:hAnsi="Arial" w:cs="Arial"/>
        </w:rPr>
      </w:pPr>
      <w:r>
        <w:rPr>
          <w:rFonts w:ascii="Arial" w:hAnsi="Arial" w:cs="Arial"/>
          <w:position w:val="-28"/>
        </w:rPr>
        <w:object>
          <v:shape id="_x0000_i1040" o:spt="75" type="#_x0000_t75" style="height:28.5pt;width:150.75pt;" o:ole="t" filled="f" coordsize="21600,21600">
            <v:path/>
            <v:fill on="f" focussize="0,0"/>
            <v:stroke/>
            <v:imagedata r:id="rId54" o:title=""/>
            <o:lock v:ext="edit" aspectratio="t"/>
            <w10:wrap type="none"/>
            <w10:anchorlock/>
          </v:shape>
          <o:OLEObject Type="Embed" ProgID="Equation.DSMT4" ShapeID="_x0000_i1040" DrawAspect="Content" ObjectID="_1468075740" r:id="rId53">
            <o:LockedField>false</o:LockedField>
          </o:OLEObject>
        </w:object>
      </w:r>
      <w:r>
        <w:rPr>
          <w:rFonts w:ascii="Arial" w:hAnsi="Arial" w:cs="Arial"/>
        </w:rPr>
        <w:t xml:space="preserve">               (16)</w:t>
      </w:r>
    </w:p>
    <w:p>
      <w:pPr>
        <w:ind w:firstLine="80" w:firstLineChars="50"/>
        <w:rPr>
          <w:rFonts w:ascii="Arial" w:hAnsi="Arial" w:eastAsia="宋体" w:cs="Arial"/>
          <w:szCs w:val="21"/>
        </w:rPr>
      </w:pPr>
      <w:r>
        <w:rPr>
          <w:rFonts w:ascii="Arial" w:hAnsi="Arial" w:eastAsia="AdvOT863180fb" w:cs="Arial"/>
          <w:kern w:val="0"/>
          <w:sz w:val="16"/>
          <w:szCs w:val="16"/>
        </w:rPr>
        <w:t>Boundary constraints for primary energy sources</w:t>
      </w:r>
    </w:p>
    <w:p>
      <w:pPr>
        <w:pStyle w:val="20"/>
        <w:numPr>
          <w:ilvl w:val="0"/>
          <w:numId w:val="2"/>
        </w:numPr>
        <w:ind w:firstLineChars="0"/>
        <w:rPr>
          <w:rFonts w:ascii="Arial" w:hAnsi="Arial" w:eastAsia="宋体" w:cs="Arial"/>
          <w:szCs w:val="21"/>
        </w:rPr>
      </w:pPr>
      <w:r>
        <w:rPr>
          <w:rFonts w:ascii="Arial" w:hAnsi="Arial" w:eastAsia="宋体" w:cs="Arial"/>
          <w:szCs w:val="21"/>
        </w:rPr>
        <w:t>Non-negativity constraints:</w:t>
      </w:r>
    </w:p>
    <w:p>
      <w:pPr>
        <w:rPr>
          <w:rFonts w:ascii="Arial" w:hAnsi="Arial" w:cs="Arial"/>
        </w:rPr>
      </w:pPr>
      <w:r>
        <w:rPr>
          <w:rFonts w:ascii="Arial" w:hAnsi="Arial" w:cs="Arial"/>
          <w:position w:val="-14"/>
        </w:rPr>
        <w:object>
          <v:shape id="_x0000_i1041" o:spt="75" type="#_x0000_t75" style="height:14.25pt;width:230.25pt;" o:ole="t" filled="f" coordsize="21600,21600">
            <v:path/>
            <v:fill on="f" focussize="0,0"/>
            <v:stroke/>
            <v:imagedata r:id="rId56" o:title=""/>
            <o:lock v:ext="edit" aspectratio="t"/>
            <w10:wrap type="none"/>
            <w10:anchorlock/>
          </v:shape>
          <o:OLEObject Type="Embed" ProgID="Equation.DSMT4" ShapeID="_x0000_i1041" DrawAspect="Content" ObjectID="_1468075741" r:id="rId55">
            <o:LockedField>false</o:LockedField>
          </o:OLEObject>
        </w:object>
      </w:r>
      <w:r>
        <w:rPr>
          <w:rFonts w:ascii="Arial" w:hAnsi="Arial" w:cs="Arial"/>
        </w:rPr>
        <w:t>(17)</w:t>
      </w:r>
    </w:p>
    <w:bookmarkEnd w:id="22"/>
    <w:p>
      <w:pPr>
        <w:rPr>
          <w:rFonts w:ascii="Arial" w:hAnsi="Arial" w:cs="Arial"/>
        </w:rPr>
      </w:pPr>
    </w:p>
    <w:p>
      <w:pPr>
        <w:rPr>
          <w:rFonts w:ascii="Arial" w:hAnsi="Arial" w:cs="Arial"/>
        </w:rPr>
      </w:pPr>
      <w:r>
        <w:rPr>
          <w:rFonts w:ascii="Arial" w:hAnsi="Arial" w:cs="Arial"/>
        </w:rPr>
        <w:t>The annual power demand forecast is an important part of power system planning,</w:t>
      </w:r>
      <w:del w:id="98" w:author="zcy" w:date="2018-02-06T05:46:00Z">
        <w:r>
          <w:rPr>
            <w:rFonts w:ascii="Arial" w:hAnsi="Arial" w:cs="Arial"/>
          </w:rPr>
          <w:delText xml:space="preserve"> </w:delText>
        </w:r>
      </w:del>
      <w:del w:id="99" w:author="zcy" w:date="2018-02-06T05:46:00Z">
        <w:r>
          <w:rPr>
            <w:rFonts w:ascii="Arial" w:hAnsi="Arial" w:cs="Arial"/>
            <w:highlight w:val="yellow"/>
          </w:rPr>
          <w:delText>but its historical data is less</w:delText>
        </w:r>
      </w:del>
      <w:del w:id="100" w:author="zcy" w:date="2018-02-06T05:46:00Z">
        <w:r>
          <w:rPr>
            <w:rFonts w:ascii="Arial" w:hAnsi="Arial" w:cs="Arial"/>
          </w:rPr>
          <w:delText>,</w:delText>
        </w:r>
      </w:del>
      <w:r>
        <w:rPr>
          <w:rFonts w:ascii="Arial" w:hAnsi="Arial" w:cs="Arial"/>
        </w:rPr>
        <w:t xml:space="preserve"> which is influenced by economic and social uncertainties.</w:t>
      </w:r>
      <w:ins w:id="101" w:author="zcy" w:date="2018-02-06T05:46:00Z">
        <w:r>
          <w:rPr>
            <w:rFonts w:ascii="Arial" w:hAnsi="Arial" w:cs="Arial"/>
          </w:rPr>
          <w:t xml:space="preserve"> </w:t>
        </w:r>
      </w:ins>
      <w:ins w:id="102" w:author="zcy" w:date="2018-02-06T05:47:00Z">
        <w:r>
          <w:rPr>
            <w:rFonts w:ascii="Arial" w:hAnsi="Arial" w:cs="Arial"/>
            <w:highlight w:val="yellow"/>
          </w:rPr>
          <w:t xml:space="preserve">Also, </w:t>
        </w:r>
      </w:ins>
      <w:ins w:id="103" w:author="zcy" w:date="2018-02-06T05:48:00Z">
        <w:r>
          <w:rPr>
            <w:rFonts w:ascii="Arial" w:hAnsi="Arial" w:cs="Arial"/>
            <w:highlight w:val="yellow"/>
          </w:rPr>
          <w:t>annual historical</w:t>
        </w:r>
      </w:ins>
      <w:ins w:id="104" w:author="zcy" w:date="2018-02-06T05:46:00Z">
        <w:r>
          <w:rPr>
            <w:rFonts w:ascii="Arial" w:hAnsi="Arial" w:cs="Arial"/>
            <w:highlight w:val="yellow"/>
          </w:rPr>
          <w:t xml:space="preserve"> data is less</w:t>
        </w:r>
      </w:ins>
      <w:ins w:id="105" w:author="zcy" w:date="2018-02-06T05:47:00Z">
        <w:r>
          <w:rPr>
            <w:rFonts w:ascii="Arial" w:hAnsi="Arial" w:cs="Arial"/>
          </w:rPr>
          <w:t>.</w:t>
        </w:r>
      </w:ins>
      <w:r>
        <w:rPr>
          <w:rFonts w:ascii="Arial" w:hAnsi="Arial" w:cs="Arial"/>
        </w:rPr>
        <w:t xml:space="preserve"> Support-Vector-Machine</w:t>
      </w:r>
      <w:r>
        <w:rPr>
          <w:rFonts w:hint="eastAsia" w:ascii="Arial" w:hAnsi="Arial" w:cs="Arial"/>
        </w:rPr>
        <w:t>（</w:t>
      </w:r>
      <w:r>
        <w:rPr>
          <w:rFonts w:ascii="Arial" w:hAnsi="Arial" w:cs="Arial"/>
        </w:rPr>
        <w:t>SVM</w:t>
      </w:r>
      <w:r>
        <w:rPr>
          <w:rFonts w:hint="eastAsia" w:ascii="Arial" w:hAnsi="Arial" w:cs="Arial"/>
        </w:rPr>
        <w:t>）</w:t>
      </w:r>
      <w:r>
        <w:rPr>
          <w:rFonts w:ascii="Arial" w:hAnsi="Arial" w:cs="Arial"/>
        </w:rPr>
        <w:t xml:space="preserve"> is a machine learning method based on the principle of structural risk minimization. The basic idea is to transform the input space into a high-dimensional space by using the nonlinear transform defined by the inner product function and to find the exact description of the non-linear relation between the input variables and the output variables in this high-dimensional space. Support-Vector-Regression</w:t>
      </w:r>
      <w:r>
        <w:rPr>
          <w:rFonts w:hint="eastAsia" w:ascii="Arial" w:hAnsi="Arial" w:cs="Arial"/>
        </w:rPr>
        <w:t>（</w:t>
      </w:r>
      <w:r>
        <w:rPr>
          <w:rFonts w:ascii="Arial" w:hAnsi="Arial" w:cs="Arial"/>
        </w:rPr>
        <w:t>SVR</w:t>
      </w:r>
      <w:r>
        <w:rPr>
          <w:rFonts w:hint="eastAsia" w:ascii="Arial" w:hAnsi="Arial" w:cs="Arial"/>
        </w:rPr>
        <w:t>）</w:t>
      </w:r>
      <w:r>
        <w:rPr>
          <w:rFonts w:ascii="Arial" w:hAnsi="Arial" w:cs="Arial"/>
        </w:rPr>
        <w:t xml:space="preserve">can be applied to the prediction problem in the case of finite samples. Thus, SVR </w:t>
      </w:r>
      <w:ins w:id="106" w:author="zcy" w:date="2018-02-06T05:49:00Z">
        <w:r>
          <w:rPr>
            <w:rFonts w:ascii="Arial" w:hAnsi="Arial" w:cs="Arial"/>
          </w:rPr>
          <w:t xml:space="preserve">can be </w:t>
        </w:r>
      </w:ins>
      <w:del w:id="107" w:author="zcy" w:date="2018-02-06T05:49:00Z">
        <w:r>
          <w:rPr>
            <w:rFonts w:ascii="Arial" w:hAnsi="Arial" w:cs="Arial"/>
          </w:rPr>
          <w:delText xml:space="preserve">is often </w:delText>
        </w:r>
      </w:del>
      <w:r>
        <w:rPr>
          <w:rFonts w:ascii="Arial" w:hAnsi="Arial" w:cs="Arial"/>
        </w:rPr>
        <w:t>used for predicting electricity demand.</w:t>
      </w:r>
    </w:p>
    <w:p>
      <w:pPr>
        <w:rPr>
          <w:rFonts w:ascii="Arial" w:hAnsi="Arial" w:cs="Arial"/>
        </w:rPr>
      </w:pPr>
      <w:r>
        <w:rPr>
          <w:rFonts w:ascii="Arial" w:hAnsi="Arial" w:cs="Arial"/>
          <w:position w:val="-28"/>
        </w:rPr>
        <w:object>
          <v:shape id="_x0000_i1042" o:spt="75" type="#_x0000_t75" style="height:28.5pt;width:136.5pt;" o:ole="t" filled="f" coordsize="21600,21600">
            <v:path/>
            <v:fill on="f" focussize="0,0"/>
            <v:stroke/>
            <v:imagedata r:id="rId58" o:title=""/>
            <o:lock v:ext="edit" aspectratio="t"/>
            <w10:wrap type="none"/>
            <w10:anchorlock/>
          </v:shape>
          <o:OLEObject Type="Embed" ProgID="Equation.DSMT4" ShapeID="_x0000_i1042" DrawAspect="Content" ObjectID="_1468075742" r:id="rId57">
            <o:LockedField>false</o:LockedField>
          </o:OLEObject>
        </w:object>
      </w:r>
      <w:r>
        <w:rPr>
          <w:rFonts w:ascii="Arial" w:hAnsi="Arial" w:cs="Arial"/>
        </w:rPr>
        <w:t xml:space="preserve">                  (18)</w:t>
      </w:r>
    </w:p>
    <w:p>
      <w:pPr>
        <w:spacing w:line="360" w:lineRule="exact"/>
        <w:jc w:val="left"/>
        <w:rPr>
          <w:rFonts w:ascii="Arial" w:hAnsi="Arial" w:cs="Arial"/>
        </w:rPr>
      </w:pPr>
      <w:r>
        <w:rPr>
          <w:rFonts w:ascii="Arial" w:hAnsi="Arial" w:cs="Arial"/>
        </w:rPr>
        <w:t xml:space="preserve">where </w:t>
      </w:r>
      <w:r>
        <w:rPr>
          <w:rFonts w:ascii="Arial" w:hAnsi="Arial" w:cs="Arial"/>
          <w:position w:val="-12"/>
        </w:rPr>
        <w:object>
          <v:shape id="_x0000_i1043" o:spt="75" type="#_x0000_t75" style="height:21.75pt;width:28.5pt;" o:ole="t" filled="f" coordsize="21600,21600">
            <v:path/>
            <v:fill on="f" focussize="0,0"/>
            <v:stroke/>
            <v:imagedata r:id="rId60" o:title=""/>
            <o:lock v:ext="edit" aspectratio="t"/>
            <w10:wrap type="none"/>
            <w10:anchorlock/>
          </v:shape>
          <o:OLEObject Type="Embed" ProgID="Equation.DSMT4" ShapeID="_x0000_i1043" DrawAspect="Content" ObjectID="_1468075743" r:id="rId59">
            <o:LockedField>false</o:LockedField>
          </o:OLEObject>
        </w:object>
      </w:r>
      <w:r>
        <w:rPr>
          <w:rFonts w:ascii="Arial" w:hAnsi="Arial" w:cs="Arial"/>
        </w:rPr>
        <w:t>are the Lagrangian multipliers.</w:t>
      </w:r>
      <w:r>
        <w:rPr>
          <w:rFonts w:ascii="Arial" w:hAnsi="Arial" w:cs="Arial"/>
          <w:position w:val="-14"/>
        </w:rPr>
        <w:object>
          <v:shape id="_x0000_i1044" o:spt="75" type="#_x0000_t75" style="height:21.75pt;width:43.5pt;" o:ole="t" filled="f" coordsize="21600,21600">
            <v:path/>
            <v:fill on="f" focussize="0,0"/>
            <v:stroke/>
            <v:imagedata r:id="rId62" o:title=""/>
            <o:lock v:ext="edit" aspectratio="t"/>
            <w10:wrap type="none"/>
            <w10:anchorlock/>
          </v:shape>
          <o:OLEObject Type="Embed" ProgID="Equation.DSMT4" ShapeID="_x0000_i1044" DrawAspect="Content" ObjectID="_1468075744" r:id="rId61">
            <o:LockedField>false</o:LockedField>
          </o:OLEObject>
        </w:object>
      </w:r>
      <w:r>
        <w:rPr>
          <w:rFonts w:ascii="Arial" w:hAnsi="Arial" w:cs="Arial"/>
        </w:rPr>
        <w:t xml:space="preserve">is called the kernel function, whose value equals the inner product of two vectors (such as </w:t>
      </w:r>
      <w:r>
        <w:rPr>
          <w:rFonts w:ascii="Arial" w:hAnsi="Arial" w:cs="Arial"/>
          <w:position w:val="-12"/>
        </w:rPr>
        <w:object>
          <v:shape id="_x0000_i1045" o:spt="75" type="#_x0000_t75" style="height:21.75pt;width:14.25pt;" o:ole="t" filled="f" coordsize="21600,21600">
            <v:path/>
            <v:fill on="f" focussize="0,0"/>
            <v:stroke/>
            <v:imagedata r:id="rId64" o:title=""/>
            <o:lock v:ext="edit" aspectratio="t"/>
            <w10:wrap type="none"/>
            <w10:anchorlock/>
          </v:shape>
          <o:OLEObject Type="Embed" ProgID="Equation.DSMT4" ShapeID="_x0000_i1045" DrawAspect="Content" ObjectID="_1468075745" r:id="rId63">
            <o:LockedField>false</o:LockedField>
          </o:OLEObject>
        </w:object>
      </w:r>
      <w:r>
        <w:rPr>
          <w:rFonts w:ascii="Arial" w:hAnsi="Arial" w:cs="Arial"/>
        </w:rPr>
        <w:t xml:space="preserve"> and </w:t>
      </w:r>
      <w:r>
        <w:rPr>
          <w:rFonts w:ascii="Arial" w:hAnsi="Arial" w:cs="Arial"/>
          <w:position w:val="-6"/>
        </w:rPr>
        <w:object>
          <v:shape id="_x0000_i1046" o:spt="75" type="#_x0000_t75" style="height:14.25pt;width:7.5pt;" o:ole="t" filled="f" coordsize="21600,21600">
            <v:path/>
            <v:fill on="f" focussize="0,0"/>
            <v:stroke/>
            <v:imagedata r:id="rId66" o:title=""/>
            <o:lock v:ext="edit" aspectratio="t"/>
            <w10:wrap type="none"/>
            <w10:anchorlock/>
          </v:shape>
          <o:OLEObject Type="Embed" ProgID="Equation.DSMT4" ShapeID="_x0000_i1046" DrawAspect="Content" ObjectID="_1468075746" r:id="rId65">
            <o:LockedField>false</o:LockedField>
          </o:OLEObject>
        </w:object>
      </w:r>
      <w:r>
        <w:rPr>
          <w:rFonts w:ascii="Arial" w:hAnsi="Arial" w:cs="Arial"/>
        </w:rPr>
        <w:t xml:space="preserve">) in the feature space. </w:t>
      </w:r>
      <w:r>
        <w:rPr>
          <w:rFonts w:ascii="Arial" w:hAnsi="Arial" w:cs="Arial"/>
          <w:position w:val="-6"/>
        </w:rPr>
        <w:object>
          <v:shape id="_x0000_i1047" o:spt="75" type="#_x0000_t75" style="height:14.25pt;width:14.25pt;" o:ole="t" filled="f" coordsize="21600,21600">
            <v:path/>
            <v:fill on="f" focussize="0,0"/>
            <v:stroke/>
            <v:imagedata r:id="rId68" o:title=""/>
            <o:lock v:ext="edit" aspectratio="t"/>
            <w10:wrap type="none"/>
            <w10:anchorlock/>
          </v:shape>
          <o:OLEObject Type="Embed" ProgID="Equation.DSMT4" ShapeID="_x0000_i1047" DrawAspect="Content" ObjectID="_1468075747" r:id="rId67">
            <o:LockedField>false</o:LockedField>
          </o:OLEObject>
        </w:object>
      </w:r>
      <w:r>
        <w:rPr>
          <w:rFonts w:ascii="Arial" w:hAnsi="Arial" w:cs="Arial"/>
        </w:rPr>
        <w:t>is constant. SVM aims at minimizing the empirical risk. Selecting and determining the parameters of the kernel function requires knowledge based on the application domain and reflects the distribution of the input training data as much as possible. There are many kernel functions commonly used, such as polynomial kernel function, Gaussian radial basis function (RBF) kernel function and the Sigmoid kernel function. RBF kernel is easier to implement and capable to non-linearly map the training data into an infinite dimensional space, and it is suitable to deal with non-linear relationship problems</w:t>
      </w:r>
      <w:r>
        <w:rPr>
          <w:rFonts w:ascii="Arial" w:hAnsi="Arial" w:cs="Arial"/>
          <w:color w:val="FF0000"/>
        </w:rPr>
        <w:t xml:space="preserve"> [26].</w:t>
      </w:r>
      <w:r>
        <w:rPr>
          <w:rFonts w:ascii="Arial" w:hAnsi="Arial" w:cs="Arial"/>
        </w:rPr>
        <w:t xml:space="preserve"> Thus, this study used RBF kernel to predict the electricity demand. Radial basis function (RBF) with a width of </w:t>
      </w:r>
      <w:r>
        <w:rPr>
          <w:rFonts w:ascii="Arial" w:hAnsi="Arial" w:cs="Arial"/>
          <w:position w:val="-22"/>
        </w:rPr>
        <w:object>
          <v:shape id="_x0000_i1048" o:spt="75" type="#_x0000_t75" style="height:28.5pt;width:165.75pt;" o:ole="t" filled="f" coordsize="21600,21600">
            <v:path/>
            <v:fill on="f" focussize="0,0"/>
            <v:stroke/>
            <v:imagedata r:id="rId70" o:title=""/>
            <o:lock v:ext="edit" aspectratio="t"/>
            <w10:wrap type="none"/>
            <w10:anchorlock/>
          </v:shape>
          <o:OLEObject Type="Embed" ProgID="Equation.DSMT4" ShapeID="_x0000_i1048" DrawAspect="Content" ObjectID="_1468075748" r:id="rId69">
            <o:LockedField>false</o:LockedField>
          </o:OLEObject>
        </w:object>
      </w:r>
      <w:r>
        <w:rPr>
          <w:rFonts w:ascii="Arial" w:hAnsi="Arial" w:cs="Arial"/>
        </w:rPr>
        <w:t>. SVR generalization performance depends on a good setting of regularization constant</w:t>
      </w:r>
      <w:r>
        <w:rPr>
          <w:rFonts w:ascii="Arial" w:hAnsi="Arial" w:cs="Arial"/>
          <w:position w:val="-6"/>
        </w:rPr>
        <w:object>
          <v:shape id="_x0000_i1049" o:spt="75" type="#_x0000_t75" style="height:14.25pt;width:14.25pt;" o:ole="t" filled="f" coordsize="21600,21600">
            <v:path/>
            <v:fill on="f" focussize="0,0"/>
            <v:stroke/>
            <v:imagedata r:id="rId72" o:title=""/>
            <o:lock v:ext="edit" aspectratio="t"/>
            <w10:wrap type="none"/>
            <w10:anchorlock/>
          </v:shape>
          <o:OLEObject Type="Embed" ProgID="Equation.DSMT4" ShapeID="_x0000_i1049" DrawAspect="Content" ObjectID="_1468075749" r:id="rId71">
            <o:LockedField>false</o:LockedField>
          </o:OLEObject>
        </w:object>
      </w:r>
      <w:r>
        <w:rPr>
          <w:rFonts w:ascii="Arial" w:hAnsi="Arial" w:cs="Arial"/>
        </w:rPr>
        <w:t>, precision parameter</w:t>
      </w:r>
      <w:r>
        <w:rPr>
          <w:rFonts w:ascii="Arial" w:hAnsi="Arial" w:cs="Arial"/>
          <w:position w:val="-6"/>
        </w:rPr>
        <w:object>
          <v:shape id="_x0000_i1050" o:spt="75" type="#_x0000_t75" style="height:14.25pt;width:7.5pt;" o:ole="t" filled="f" coordsize="21600,21600">
            <v:path/>
            <v:fill on="f" focussize="0,0"/>
            <v:stroke/>
            <v:imagedata r:id="rId74" o:title=""/>
            <o:lock v:ext="edit" aspectratio="t"/>
            <w10:wrap type="none"/>
            <w10:anchorlock/>
          </v:shape>
          <o:OLEObject Type="Embed" ProgID="Equation.DSMT4" ShapeID="_x0000_i1050" DrawAspect="Content" ObjectID="_1468075750" r:id="rId73">
            <o:LockedField>false</o:LockedField>
          </o:OLEObject>
        </w:object>
      </w:r>
      <w:r>
        <w:rPr>
          <w:rFonts w:ascii="Arial" w:hAnsi="Arial" w:cs="Arial"/>
        </w:rPr>
        <w:t>and the kernel parameters</w:t>
      </w:r>
      <w:r>
        <w:rPr>
          <w:rFonts w:ascii="Arial" w:hAnsi="Arial" w:cs="Arial"/>
          <w:position w:val="-6"/>
        </w:rPr>
        <w:object>
          <v:shape id="_x0000_i1051" o:spt="75" type="#_x0000_t75" style="height:14.25pt;width:14.25pt;" o:ole="t" filled="f" coordsize="21600,21600">
            <v:path/>
            <v:fill on="f" focussize="0,0"/>
            <v:stroke/>
            <v:imagedata r:id="rId76" o:title=""/>
            <o:lock v:ext="edit" aspectratio="t"/>
            <w10:wrap type="none"/>
            <w10:anchorlock/>
          </v:shape>
          <o:OLEObject Type="Embed" ProgID="Equation.DSMT4" ShapeID="_x0000_i1051" DrawAspect="Content" ObjectID="_1468075751" r:id="rId75">
            <o:LockedField>false</o:LockedField>
          </o:OLEObject>
        </w:object>
      </w:r>
      <w:r>
        <w:rPr>
          <w:rFonts w:ascii="Arial" w:hAnsi="Arial" w:cs="Arial"/>
        </w:rPr>
        <w:t>.</w:t>
      </w:r>
      <w:r>
        <w:rPr>
          <w:rFonts w:ascii="Arial" w:hAnsi="Arial" w:cs="Arial"/>
          <w:color w:val="FF0000"/>
        </w:rPr>
        <w:t>[27]</w:t>
      </w:r>
      <w:r>
        <w:rPr>
          <w:rFonts w:ascii="Arial" w:hAnsi="Arial" w:cs="Arial"/>
          <w:sz w:val="20"/>
          <w:szCs w:val="20"/>
          <w:shd w:val="clear" w:color="auto" w:fill="FFFFFF"/>
        </w:rPr>
        <w:t xml:space="preserve"> In t</w:t>
      </w:r>
      <w:r>
        <w:rPr>
          <w:rFonts w:ascii="Arial" w:hAnsi="Arial" w:cs="Arial"/>
        </w:rPr>
        <w:t>his study, the optimal value of parameters</w:t>
      </w:r>
      <w:r>
        <w:rPr>
          <w:rFonts w:ascii="Arial" w:hAnsi="Arial" w:cs="Arial"/>
          <w:position w:val="-6"/>
        </w:rPr>
        <w:object>
          <v:shape id="_x0000_i1052" o:spt="75" type="#_x0000_t75" style="height:14.25pt;width:14.25pt;" o:ole="t" filled="f" coordsize="21600,21600">
            <v:path/>
            <v:fill on="f" focussize="0,0"/>
            <v:stroke/>
            <v:imagedata r:id="rId78" o:title=""/>
            <o:lock v:ext="edit" aspectratio="t"/>
            <w10:wrap type="none"/>
            <w10:anchorlock/>
          </v:shape>
          <o:OLEObject Type="Embed" ProgID="Equation.DSMT4" ShapeID="_x0000_i1052" DrawAspect="Content" ObjectID="_1468075752" r:id="rId77">
            <o:LockedField>false</o:LockedField>
          </o:OLEObject>
        </w:object>
      </w:r>
      <w:r>
        <w:rPr>
          <w:rFonts w:ascii="Arial" w:hAnsi="Arial" w:cs="Arial"/>
        </w:rPr>
        <w:t>,</w:t>
      </w:r>
      <w:r>
        <w:rPr>
          <w:rFonts w:ascii="Arial" w:hAnsi="Arial" w:cs="Arial"/>
          <w:position w:val="-6"/>
        </w:rPr>
        <w:object>
          <v:shape id="_x0000_i1053" o:spt="75" type="#_x0000_t75" style="height:14.25pt;width:7.5pt;" o:ole="t" filled="f" coordsize="21600,21600">
            <v:path/>
            <v:fill on="f" focussize="0,0"/>
            <v:stroke/>
            <v:imagedata r:id="rId80" o:title=""/>
            <o:lock v:ext="edit" aspectratio="t"/>
            <w10:wrap type="none"/>
            <w10:anchorlock/>
          </v:shape>
          <o:OLEObject Type="Embed" ProgID="Equation.DSMT4" ShapeID="_x0000_i1053" DrawAspect="Content" ObjectID="_1468075753" r:id="rId79">
            <o:LockedField>false</o:LockedField>
          </o:OLEObject>
        </w:object>
      </w:r>
      <w:r>
        <w:rPr>
          <w:rFonts w:ascii="Arial" w:hAnsi="Arial" w:cs="Arial"/>
        </w:rPr>
        <w:t>,and</w:t>
      </w:r>
      <w:r>
        <w:rPr>
          <w:rFonts w:ascii="Arial" w:hAnsi="Arial" w:cs="Arial"/>
          <w:position w:val="-6"/>
        </w:rPr>
        <w:object>
          <v:shape id="_x0000_i1054" o:spt="75" type="#_x0000_t75" style="height:14.25pt;width:14.25pt;" o:ole="t" filled="f" coordsize="21600,21600">
            <v:path/>
            <v:fill on="f" focussize="0,0"/>
            <v:stroke/>
            <v:imagedata r:id="rId82" o:title=""/>
            <o:lock v:ext="edit" aspectratio="t"/>
            <w10:wrap type="none"/>
            <w10:anchorlock/>
          </v:shape>
          <o:OLEObject Type="Embed" ProgID="Equation.DSMT4" ShapeID="_x0000_i1054" DrawAspect="Content" ObjectID="_1468075754" r:id="rId81">
            <o:LockedField>false</o:LockedField>
          </o:OLEObject>
        </w:object>
      </w:r>
      <w:r>
        <w:rPr>
          <w:rFonts w:ascii="Arial" w:hAnsi="Arial" w:cs="Arial"/>
        </w:rPr>
        <w:t>are determined by employing a grid-search in a n-fold cross-validation approach which can prevent the over fitting problem</w:t>
      </w:r>
      <w:r>
        <w:rPr>
          <w:rFonts w:ascii="Arial" w:hAnsi="Arial" w:cs="Arial"/>
          <w:color w:val="FF0000"/>
        </w:rPr>
        <w:t xml:space="preserve">[28,29]. </w:t>
      </w:r>
      <w:r>
        <w:rPr>
          <w:rFonts w:ascii="Arial" w:hAnsi="Arial" w:cs="Arial"/>
        </w:rPr>
        <w:t xml:space="preserve">The mean absolute percent error (MAPE) is a commonly used forecasting error metric for quantifying and assessing the accuracy of the predicted output values. Meanwhile, the average relative error strengthens the function of the large error term in the indicator. Therefore, this study adopts the average relative error as the judgment basis of each prediction result. Three kinds of accuracy criteria (i.e. prediction accuracy: PA, Fitting accuracy: FA, and overall accuracy: OA) were used to assess the performance of the SVR model </w:t>
      </w:r>
      <w:r>
        <w:rPr>
          <w:rFonts w:ascii="Arial" w:hAnsi="Arial" w:cs="Arial"/>
          <w:color w:val="FF0000"/>
        </w:rPr>
        <w:t>[30,31]</w:t>
      </w:r>
      <w:r>
        <w:rPr>
          <w:rFonts w:ascii="Arial" w:hAnsi="Arial" w:cs="Arial"/>
        </w:rPr>
        <w:t>.</w:t>
      </w:r>
    </w:p>
    <w:p>
      <w:pPr>
        <w:spacing w:line="720" w:lineRule="auto"/>
        <w:rPr>
          <w:rFonts w:ascii="Arial" w:hAnsi="Arial" w:cs="Arial"/>
        </w:rPr>
      </w:pPr>
      <w:r>
        <w:rPr>
          <w:rFonts w:ascii="Arial" w:hAnsi="Arial" w:cs="Arial"/>
          <w:position w:val="-24"/>
        </w:rPr>
        <w:object>
          <v:shape id="_x0000_i1055" o:spt="75" type="#_x0000_t75" style="height:43.5pt;width:144pt;" o:ole="t" filled="f" coordsize="21600,21600">
            <v:path/>
            <v:fill on="f" focussize="0,0"/>
            <v:stroke/>
            <v:imagedata r:id="rId84" o:title=""/>
            <o:lock v:ext="edit" aspectratio="t"/>
            <w10:wrap type="none"/>
            <w10:anchorlock/>
          </v:shape>
          <o:OLEObject Type="Embed" ProgID="Equation.DSMT4" ShapeID="_x0000_i1055" DrawAspect="Content" ObjectID="_1468075755" r:id="rId83">
            <o:LockedField>false</o:LockedField>
          </o:OLEObject>
        </w:object>
      </w:r>
      <w:r>
        <w:rPr>
          <w:rFonts w:ascii="Arial" w:hAnsi="Arial" w:cs="Arial"/>
        </w:rPr>
        <w:t xml:space="preserve">               (19)</w:t>
      </w:r>
    </w:p>
    <w:p>
      <w:pPr>
        <w:spacing w:line="720" w:lineRule="auto"/>
        <w:rPr>
          <w:rFonts w:ascii="Arial" w:hAnsi="Arial" w:cs="Arial"/>
        </w:rPr>
      </w:pPr>
      <w:r>
        <w:rPr>
          <w:rFonts w:ascii="Arial" w:hAnsi="Arial" w:cs="Arial"/>
          <w:position w:val="-24"/>
        </w:rPr>
        <w:object>
          <v:shape id="_x0000_i1056" o:spt="75" type="#_x0000_t75" style="height:43.5pt;width:144pt;" o:ole="t" filled="f" coordsize="21600,21600">
            <v:path/>
            <v:fill on="f" focussize="0,0"/>
            <v:stroke/>
            <v:imagedata r:id="rId86" o:title=""/>
            <o:lock v:ext="edit" aspectratio="t"/>
            <w10:wrap type="none"/>
            <w10:anchorlock/>
          </v:shape>
          <o:OLEObject Type="Embed" ProgID="Equation.DSMT4" ShapeID="_x0000_i1056" DrawAspect="Content" ObjectID="_1468075756" r:id="rId85">
            <o:LockedField>false</o:LockedField>
          </o:OLEObject>
        </w:object>
      </w:r>
      <w:r>
        <w:rPr>
          <w:rFonts w:ascii="Arial" w:hAnsi="Arial" w:cs="Arial"/>
        </w:rPr>
        <w:t xml:space="preserve">               (20)</w:t>
      </w:r>
    </w:p>
    <w:p>
      <w:pPr>
        <w:spacing w:line="720" w:lineRule="auto"/>
        <w:rPr>
          <w:rFonts w:ascii="Arial" w:hAnsi="Arial" w:cs="Arial"/>
        </w:rPr>
      </w:pPr>
      <w:r>
        <w:rPr>
          <w:rFonts w:ascii="Arial" w:hAnsi="Arial" w:cs="Arial"/>
          <w:position w:val="-24"/>
        </w:rPr>
        <w:object>
          <v:shape id="_x0000_i1057" o:spt="75" type="#_x0000_t75" style="height:43.5pt;width:144pt;" o:ole="t" filled="f" coordsize="21600,21600">
            <v:path/>
            <v:fill on="f" focussize="0,0"/>
            <v:stroke/>
            <v:imagedata r:id="rId88" o:title=""/>
            <o:lock v:ext="edit" aspectratio="t"/>
            <w10:wrap type="none"/>
            <w10:anchorlock/>
          </v:shape>
          <o:OLEObject Type="Embed" ProgID="Equation.DSMT4" ShapeID="_x0000_i1057" DrawAspect="Content" ObjectID="_1468075757" r:id="rId87">
            <o:LockedField>false</o:LockedField>
          </o:OLEObject>
        </w:object>
      </w:r>
      <w:r>
        <w:rPr>
          <w:rFonts w:ascii="Arial" w:hAnsi="Arial" w:cs="Arial"/>
        </w:rPr>
        <w:t xml:space="preserve">              (21)</w:t>
      </w:r>
    </w:p>
    <w:p>
      <w:pPr>
        <w:spacing w:line="360" w:lineRule="exact"/>
        <w:jc w:val="left"/>
        <w:rPr>
          <w:rFonts w:ascii="Arial" w:hAnsi="Arial" w:cs="Arial"/>
        </w:rPr>
      </w:pPr>
      <w:r>
        <w:rPr>
          <w:rFonts w:ascii="Arial" w:hAnsi="Arial" w:cs="Arial"/>
          <w:position w:val="-4"/>
        </w:rPr>
        <w:object>
          <v:shape id="_x0000_i1058" o:spt="75" type="#_x0000_t75" style="height:14.25pt;width:21.75pt;" o:ole="t" filled="f" coordsize="21600,21600">
            <v:path/>
            <v:fill on="f" focussize="0,0"/>
            <v:stroke/>
            <v:imagedata r:id="rId90" o:title=""/>
            <o:lock v:ext="edit" aspectratio="t"/>
            <w10:wrap type="none"/>
            <w10:anchorlock/>
          </v:shape>
          <o:OLEObject Type="Embed" ProgID="Equation.DSMT4" ShapeID="_x0000_i1058" DrawAspect="Content" ObjectID="_1468075758" r:id="rId89">
            <o:LockedField>false</o:LockedField>
          </o:OLEObject>
        </w:object>
      </w:r>
      <w:r>
        <w:rPr>
          <w:rFonts w:ascii="Arial" w:hAnsi="Arial" w:cs="Arial"/>
        </w:rPr>
        <w:t xml:space="preserve">is used to compare actual electricity consumption values and predicted electricity consumption values during the test period. </w:t>
      </w:r>
      <w:r>
        <w:rPr>
          <w:rFonts w:ascii="Arial" w:hAnsi="Arial" w:cs="Arial"/>
          <w:position w:val="-4"/>
        </w:rPr>
        <w:object>
          <v:shape id="_x0000_i1059" o:spt="75" type="#_x0000_t75" style="height:14.25pt;width:21.75pt;" o:ole="t" filled="f" coordsize="21600,21600">
            <v:path/>
            <v:fill on="f" focussize="0,0"/>
            <v:stroke/>
            <v:imagedata r:id="rId92" o:title=""/>
            <o:lock v:ext="edit" aspectratio="t"/>
            <w10:wrap type="none"/>
            <w10:anchorlock/>
          </v:shape>
          <o:OLEObject Type="Embed" ProgID="Equation.DSMT4" ShapeID="_x0000_i1059" DrawAspect="Content" ObjectID="_1468075759" r:id="rId91">
            <o:LockedField>false</o:LockedField>
          </o:OLEObject>
        </w:object>
      </w:r>
      <w:r>
        <w:rPr>
          <w:rFonts w:ascii="Arial" w:hAnsi="Arial" w:cs="Arial"/>
        </w:rPr>
        <w:t xml:space="preserve"> is used to compare the actual electricity consumption values and the predicted electricity consumption values of all the training points time periods. </w:t>
      </w:r>
      <w:r>
        <w:rPr>
          <w:rFonts w:ascii="Arial" w:hAnsi="Arial" w:cs="Arial"/>
          <w:position w:val="-6"/>
        </w:rPr>
        <w:object>
          <v:shape id="_x0000_i1060" o:spt="75" type="#_x0000_t75" style="height:14.25pt;width:21.75pt;" o:ole="t" filled="f" coordsize="21600,21600">
            <v:path/>
            <v:fill on="f" focussize="0,0"/>
            <v:stroke/>
            <v:imagedata r:id="rId94" o:title=""/>
            <o:lock v:ext="edit" aspectratio="t"/>
            <w10:wrap type="none"/>
            <w10:anchorlock/>
          </v:shape>
          <o:OLEObject Type="Embed" ProgID="Equation.DSMT4" ShapeID="_x0000_i1060" DrawAspect="Content" ObjectID="_1468075760" r:id="rId93">
            <o:LockedField>false</o:LockedField>
          </o:OLEObject>
        </w:object>
      </w:r>
      <w:r>
        <w:rPr>
          <w:rFonts w:ascii="Arial" w:hAnsi="Arial" w:cs="Arial"/>
        </w:rPr>
        <w:t>is used to compare actual electricity consumption values and to predict electricity consumption values over all time periods, including training and testing time periods.</w:t>
      </w:r>
    </w:p>
    <w:p>
      <w:pPr>
        <w:spacing w:line="360" w:lineRule="exact"/>
        <w:rPr>
          <w:rFonts w:ascii="Arial" w:hAnsi="Arial" w:cs="Arial"/>
        </w:rPr>
      </w:pPr>
    </w:p>
    <w:p>
      <w:pPr>
        <w:spacing w:line="360" w:lineRule="exact"/>
        <w:rPr>
          <w:rFonts w:ascii="Arial" w:hAnsi="Arial" w:cs="Arial"/>
        </w:rPr>
      </w:pPr>
      <w:commentRangeStart w:id="0"/>
      <w:r>
        <w:rPr>
          <w:rFonts w:ascii="Arial" w:hAnsi="Arial" w:cs="Arial"/>
          <w:color w:val="FF0000"/>
          <w:rPrChange w:id="108" w:author="zcy" w:date="2018-02-06T06:11:00Z">
            <w:rPr>
              <w:rFonts w:ascii="Arial" w:hAnsi="Arial" w:cs="Arial"/>
            </w:rPr>
          </w:rPrChange>
        </w:rPr>
        <w:t xml:space="preserve">The model needs to be able to cope with the peak load at different time periods of different seasons, so it needs to be constrained. </w:t>
      </w:r>
      <w:commentRangeEnd w:id="0"/>
      <w:r>
        <w:rPr>
          <w:rStyle w:val="13"/>
          <w:color w:val="FF0000"/>
          <w:rPrChange w:id="109" w:author="zcy" w:date="2018-02-06T06:11:00Z">
            <w:rPr>
              <w:rStyle w:val="13"/>
            </w:rPr>
          </w:rPrChange>
        </w:rPr>
        <w:commentReference w:id="0"/>
      </w:r>
      <w:r>
        <w:rPr>
          <w:rFonts w:ascii="Arial" w:hAnsi="Arial" w:cs="Arial"/>
        </w:rPr>
        <w:t>Many traditional methods convert such constraint into deterministic scenarios and then verify the satisfaction of the solution to the model constraint under this deterministic scenario. Once the planning scheme does not meet the constraints requirements of the prescribed scenario, it is classified as an unworkable scheme and discarded. Therefore, this kind of constraint is "rigid constraint", and the optimal scheme must pay the "price" in some aspects, and it cannot adapt to the demand of the actual power production planning decision well. Therefore, this study adopts different processing principles, allowing the decision in some cases do not need to strictly satisfy the constraint conditions, but the probability of satisfying the constraints is not less than the specified confidence level. The constraint condition of the model in the optimization process is changed from "rigid satisfaction" to "flexible response", and the scheme can be flexible and operable while satisfying the optimization target. Such a scheme can help the decision-makers to weigh the system cost and the constraint violation risk, and improve the scientific and credibility of the program implementation effect while guaranteeing the safe operation of the power system.</w:t>
      </w:r>
    </w:p>
    <w:p>
      <w:pPr>
        <w:spacing w:line="276" w:lineRule="auto"/>
        <w:rPr>
          <w:rFonts w:ascii="Arial" w:hAnsi="Arial" w:cs="Arial"/>
        </w:rPr>
      </w:pPr>
    </w:p>
    <w:p>
      <w:pPr>
        <w:spacing w:line="360" w:lineRule="exact"/>
        <w:rPr>
          <w:rFonts w:ascii="Arial" w:hAnsi="Arial" w:cs="Arial"/>
          <w:szCs w:val="21"/>
        </w:rPr>
      </w:pPr>
      <w:r>
        <w:rPr>
          <w:rFonts w:ascii="Arial" w:hAnsi="Arial" w:cs="Arial"/>
        </w:rPr>
        <w:t>Many parameters in the planning process are uncertain, and their probability distribution and the members</w:t>
      </w:r>
      <w:r>
        <w:rPr>
          <w:rFonts w:ascii="Arial" w:hAnsi="Arial" w:cs="Arial"/>
          <w:szCs w:val="21"/>
        </w:rPr>
        <w:t>hip function are not easy to obtain or the data volume is huge. Some traditional processing methods will take the historical average as the parameter, which is convenient to planning, but it ignores the influence of the uncertainty from these parameters. Therefore, this study uses these uncertain parameters to be processed into the form of interval parameters. Depending on the expertise and experience of experts and stakeholders, these specific parameters are set to the upper and lower limits of the known interval but do not know their probability distribution of interval parameters. This not only reduces the requirement of the data quantity, but also can effectively solve the uncertainty of the coefficients in the objective function and the constraint, and obtain the stable and feasible interval solution when the variable probability distribution and membership function cannot be obtained. In addition, the planning decision goal is usually an economic goal (least cost or maximum profit). When making decisions, the most advantageous economic objectives are likely to have some negative impact on energy and the environment. Therefore, it provides the best optimal scheme and the worst optimal scheme interval based on the economic goal, so that the decision maker can adjust the value of the decision variable in the interval according to the actual situation, to obtain the satisfactory planning scheme and provide the scientific basis for the decision support.</w:t>
      </w:r>
    </w:p>
    <w:p>
      <w:pPr>
        <w:rPr>
          <w:rFonts w:ascii="Arial" w:hAnsi="Arial" w:cs="Arial"/>
          <w:szCs w:val="21"/>
        </w:rPr>
      </w:pPr>
      <w:r>
        <w:rPr>
          <w:rFonts w:ascii="Arial" w:hAnsi="Arial" w:cs="Arial"/>
          <w:szCs w:val="21"/>
        </w:rPr>
        <w:object>
          <v:shape id="_x0000_i1061" o:spt="75" type="#_x0000_t75" style="height:28.5pt;width:229.5pt;" o:ole="t" filled="f" coordsize="21600,21600">
            <v:path/>
            <v:fill on="f" focussize="0,0"/>
            <v:stroke/>
            <v:imagedata r:id="rId96" o:title=""/>
            <o:lock v:ext="edit" aspectratio="t"/>
            <w10:wrap type="none"/>
            <w10:anchorlock/>
          </v:shape>
          <o:OLEObject Type="Embed" ProgID="Equation.DSMT4" ShapeID="_x0000_i1061" DrawAspect="Content" ObjectID="_1468075761" r:id="rId95">
            <o:LockedField>false</o:LockedField>
          </o:OLEObject>
        </w:object>
      </w:r>
      <w:r>
        <w:rPr>
          <w:rFonts w:ascii="Arial" w:hAnsi="Arial" w:cs="Arial"/>
          <w:szCs w:val="21"/>
        </w:rPr>
        <w:t>(22)</w:t>
      </w:r>
    </w:p>
    <w:p>
      <w:pPr>
        <w:rPr>
          <w:rFonts w:ascii="Arial" w:hAnsi="Arial" w:cs="Arial"/>
          <w:szCs w:val="21"/>
        </w:rPr>
      </w:pPr>
      <w:r>
        <w:rPr>
          <w:rFonts w:ascii="Arial" w:hAnsi="Arial" w:cs="Arial"/>
          <w:szCs w:val="21"/>
        </w:rPr>
        <w:object>
          <v:shape id="_x0000_i1062" o:spt="75" type="#_x0000_t75" style="height:50.25pt;width:237pt;" o:ole="t" filled="f" coordsize="21600,21600">
            <v:path/>
            <v:fill on="f" focussize="0,0"/>
            <v:stroke/>
            <v:imagedata r:id="rId98" o:title=""/>
            <o:lock v:ext="edit" aspectratio="t"/>
            <w10:wrap type="none"/>
            <w10:anchorlock/>
          </v:shape>
          <o:OLEObject Type="Embed" ProgID="Equation.DSMT4" ShapeID="_x0000_i1062" DrawAspect="Content" ObjectID="_1468075762" r:id="rId97">
            <o:LockedField>false</o:LockedField>
          </o:OLEObject>
        </w:object>
      </w:r>
      <w:r>
        <w:rPr>
          <w:rFonts w:ascii="Arial" w:hAnsi="Arial" w:cs="Arial"/>
          <w:szCs w:val="21"/>
        </w:rPr>
        <w:t>(23)</w:t>
      </w:r>
    </w:p>
    <w:p>
      <w:pPr>
        <w:spacing w:line="276" w:lineRule="auto"/>
        <w:rPr>
          <w:rFonts w:ascii="Arial" w:hAnsi="Arial" w:cs="Arial"/>
          <w:szCs w:val="21"/>
        </w:rPr>
      </w:pPr>
      <w:r>
        <w:rPr>
          <w:rFonts w:ascii="Arial" w:hAnsi="Arial" w:cs="Arial"/>
          <w:szCs w:val="21"/>
        </w:rPr>
        <w:object>
          <v:shape id="_x0000_i1063" o:spt="75" type="#_x0000_t75" style="height:36pt;width:194.25pt;" o:ole="t" filled="f" coordsize="21600,21600">
            <v:path/>
            <v:fill on="f" focussize="0,0"/>
            <v:stroke/>
            <v:imagedata r:id="rId100" o:title=""/>
            <o:lock v:ext="edit" aspectratio="t"/>
            <w10:wrap type="none"/>
            <w10:anchorlock/>
          </v:shape>
          <o:OLEObject Type="Embed" ProgID="Equation.DSMT4" ShapeID="_x0000_i1063" DrawAspect="Content" ObjectID="_1468075763" r:id="rId99">
            <o:LockedField>false</o:LockedField>
          </o:OLEObject>
        </w:object>
      </w:r>
      <w:r>
        <w:rPr>
          <w:rFonts w:ascii="Arial" w:hAnsi="Arial" w:cs="Arial"/>
          <w:szCs w:val="21"/>
        </w:rPr>
        <w:t xml:space="preserve">       (24)</w:t>
      </w:r>
    </w:p>
    <w:p>
      <w:pPr>
        <w:spacing w:line="276" w:lineRule="auto"/>
        <w:rPr>
          <w:rFonts w:ascii="Arial" w:hAnsi="Arial" w:cs="Arial"/>
          <w:szCs w:val="21"/>
        </w:rPr>
      </w:pPr>
      <w:r>
        <w:rPr>
          <w:rFonts w:ascii="Arial" w:hAnsi="Arial" w:cs="Arial"/>
          <w:szCs w:val="21"/>
        </w:rPr>
        <w:t>The availability of renewable energy, affected by the weather and other factors, is more difficult to determine. Here the availability of different renewable energy shortages in the planning period is treated according to discrete functions, and the probability level of renewable energy availability is divided into three kinds, high, medium and low.</w:t>
      </w:r>
    </w:p>
    <w:p>
      <w:pPr>
        <w:spacing w:line="276" w:lineRule="auto"/>
        <w:rPr>
          <w:rFonts w:ascii="Arial" w:hAnsi="Arial" w:cs="Arial"/>
          <w:szCs w:val="21"/>
        </w:rPr>
      </w:pPr>
    </w:p>
    <w:p>
      <w:pPr>
        <w:spacing w:line="320" w:lineRule="exact"/>
        <w:jc w:val="left"/>
        <w:rPr>
          <w:rFonts w:ascii="Arial" w:hAnsi="Arial" w:cs="Arial"/>
          <w:szCs w:val="21"/>
        </w:rPr>
      </w:pPr>
      <w:r>
        <w:rPr>
          <w:rFonts w:ascii="Arial" w:hAnsi="Arial" w:cs="Arial"/>
        </w:rPr>
        <w:t xml:space="preserve">According to the two-step method proposed by Huang </w:t>
      </w:r>
      <w:r>
        <w:rPr>
          <w:rFonts w:ascii="Arial" w:hAnsi="Arial" w:cs="Arial"/>
          <w:szCs w:val="21"/>
        </w:rPr>
        <w:t xml:space="preserve">[32-34], an ILP model can be transform into two sub-models. The sub-model (4) corresponding to the lower bound </w:t>
      </w:r>
      <w:r>
        <w:rPr>
          <w:rFonts w:ascii="Arial" w:hAnsi="Arial" w:cs="Arial"/>
          <w:position w:val="-10"/>
        </w:rPr>
        <w:object>
          <v:shape id="_x0000_i1064" o:spt="75" type="#_x0000_t75" style="height:21.75pt;width:14.25pt;" o:ole="t" filled="f" coordsize="21600,21600">
            <v:path/>
            <v:fill on="f" focussize="0,0"/>
            <v:stroke/>
            <v:imagedata r:id="rId102" o:title=""/>
            <o:lock v:ext="edit" aspectratio="t"/>
            <w10:wrap type="none"/>
            <w10:anchorlock/>
          </v:shape>
          <o:OLEObject Type="Embed" ProgID="Equation.DSMT4" ShapeID="_x0000_i1064" DrawAspect="Content" ObjectID="_1468075764" r:id="rId101">
            <o:LockedField>false</o:LockedField>
          </o:OLEObject>
        </w:object>
      </w:r>
      <w:r>
        <w:rPr>
          <w:rFonts w:ascii="Arial" w:hAnsi="Arial" w:cs="Arial"/>
          <w:szCs w:val="21"/>
        </w:rPr>
        <w:t xml:space="preserve"> should be first solved when the objective function is to minimize </w:t>
      </w:r>
      <w:r>
        <w:rPr>
          <w:rFonts w:ascii="Arial" w:hAnsi="Arial" w:cs="Arial"/>
          <w:position w:val="-10"/>
        </w:rPr>
        <w:object>
          <v:shape id="_x0000_i1065" o:spt="75" type="#_x0000_t75" style="height:21.75pt;width:14.25pt;" o:ole="t" filled="f" coordsize="21600,21600">
            <v:path/>
            <v:fill on="f" focussize="0,0"/>
            <v:stroke/>
            <v:imagedata r:id="rId104" o:title=""/>
            <o:lock v:ext="edit" aspectratio="t"/>
            <w10:wrap type="none"/>
            <w10:anchorlock/>
          </v:shape>
          <o:OLEObject Type="Embed" ProgID="Equation.DSMT4" ShapeID="_x0000_i1065" DrawAspect="Content" ObjectID="_1468075765" r:id="rId103">
            <o:LockedField>false</o:LockedField>
          </o:OLEObject>
        </w:object>
      </w:r>
      <w:r>
        <w:rPr>
          <w:rFonts w:ascii="Arial" w:hAnsi="Arial" w:cs="Arial"/>
          <w:szCs w:val="21"/>
        </w:rPr>
        <w:t>and can be formulated as follows:</w:t>
      </w:r>
    </w:p>
    <w:p>
      <w:pPr>
        <w:snapToGrid w:val="0"/>
        <w:spacing w:line="360" w:lineRule="auto"/>
        <w:rPr>
          <w:rFonts w:ascii="Arial" w:hAnsi="Arial" w:cs="Arial"/>
          <w:szCs w:val="21"/>
        </w:rPr>
      </w:pPr>
      <w:r>
        <w:rPr>
          <w:rFonts w:ascii="Arial" w:hAnsi="Arial" w:cs="Arial"/>
          <w:position w:val="-206"/>
        </w:rPr>
        <w:object>
          <v:shape id="_x0000_i1066" o:spt="75" type="#_x0000_t75" style="height:187.5pt;width:230.25pt;" o:ole="t" filled="f" coordsize="21600,21600">
            <v:path/>
            <v:fill on="f" focussize="0,0"/>
            <v:stroke/>
            <v:imagedata r:id="rId106" o:title=""/>
            <o:lock v:ext="edit" aspectratio="t"/>
            <w10:wrap type="none"/>
            <w10:anchorlock/>
          </v:shape>
          <o:OLEObject Type="Embed" ProgID="Equation.DSMT4" ShapeID="_x0000_i1066" DrawAspect="Content" ObjectID="_1468075766" r:id="rId105">
            <o:LockedField>false</o:LockedField>
          </o:OLEObject>
        </w:object>
      </w:r>
      <w:r>
        <w:rPr>
          <w:rFonts w:ascii="Arial" w:hAnsi="Arial" w:cs="Arial"/>
        </w:rPr>
        <w:t>(25)</w:t>
      </w:r>
    </w:p>
    <w:p>
      <w:pPr>
        <w:snapToGrid w:val="0"/>
        <w:spacing w:line="360" w:lineRule="auto"/>
        <w:rPr>
          <w:rFonts w:ascii="Arial" w:hAnsi="Arial" w:cs="Arial"/>
          <w:szCs w:val="21"/>
        </w:rPr>
      </w:pPr>
      <w:r>
        <w:rPr>
          <w:rFonts w:ascii="Arial" w:hAnsi="Arial" w:cs="Arial"/>
          <w:szCs w:val="21"/>
        </w:rPr>
        <w:t>Subject to:</w:t>
      </w:r>
    </w:p>
    <w:p>
      <w:pPr>
        <w:snapToGrid w:val="0"/>
        <w:spacing w:line="360" w:lineRule="auto"/>
        <w:rPr>
          <w:rFonts w:ascii="Arial" w:hAnsi="Arial" w:cs="Arial"/>
          <w:szCs w:val="21"/>
        </w:rPr>
      </w:pPr>
      <w:r>
        <w:rPr>
          <w:rFonts w:ascii="Arial" w:hAnsi="Arial" w:cs="Arial"/>
          <w:position w:val="-28"/>
        </w:rPr>
        <w:object>
          <v:shape id="_x0000_i1067" o:spt="75" type="#_x0000_t75" style="height:36pt;width:201.75pt;" o:ole="t" filled="f" coordsize="21600,21600">
            <v:path/>
            <v:fill on="f" focussize="0,0"/>
            <v:stroke/>
            <v:imagedata r:id="rId108" o:title=""/>
            <o:lock v:ext="edit" aspectratio="t"/>
            <w10:wrap type="none"/>
            <w10:anchorlock/>
          </v:shape>
          <o:OLEObject Type="Embed" ProgID="Equation.DSMT4" ShapeID="_x0000_i1067" DrawAspect="Content" ObjectID="_1468075767" r:id="rId107">
            <o:LockedField>false</o:LockedField>
          </o:OLEObject>
        </w:object>
      </w:r>
      <w:r>
        <w:rPr>
          <w:rFonts w:ascii="Arial" w:hAnsi="Arial" w:cs="Arial"/>
        </w:rPr>
        <w:t xml:space="preserve">     (26)</w:t>
      </w:r>
    </w:p>
    <w:p>
      <w:pPr>
        <w:jc w:val="left"/>
        <w:rPr>
          <w:rFonts w:ascii="Arial" w:hAnsi="Arial" w:cs="Arial"/>
        </w:rPr>
      </w:pPr>
      <w:r>
        <w:rPr>
          <w:rFonts w:ascii="Arial" w:hAnsi="Arial" w:cs="Arial"/>
          <w:position w:val="-30"/>
        </w:rPr>
        <w:object>
          <v:shape id="_x0000_i1068" o:spt="75" type="#_x0000_t75" style="height:28.5pt;width:222.75pt;" o:ole="t" filled="f" coordsize="21600,21600">
            <v:path/>
            <v:fill on="f" focussize="0,0"/>
            <v:stroke/>
            <v:imagedata r:id="rId110" o:title=""/>
            <o:lock v:ext="edit" aspectratio="t"/>
            <w10:wrap type="none"/>
            <w10:anchorlock/>
          </v:shape>
          <o:OLEObject Type="Embed" ProgID="Equation.DSMT4" ShapeID="_x0000_i1068" DrawAspect="Content" ObjectID="_1468075768" r:id="rId109">
            <o:LockedField>false</o:LockedField>
          </o:OLEObject>
        </w:object>
      </w:r>
      <w:r>
        <w:rPr>
          <w:rFonts w:ascii="Arial" w:hAnsi="Arial" w:cs="Arial"/>
        </w:rPr>
        <w:t xml:space="preserve"> (27)</w:t>
      </w:r>
    </w:p>
    <w:p>
      <w:pPr>
        <w:jc w:val="left"/>
        <w:rPr>
          <w:rFonts w:ascii="Arial" w:hAnsi="Arial" w:cs="Arial"/>
        </w:rPr>
      </w:pPr>
      <w:r>
        <w:rPr>
          <w:rFonts w:ascii="Arial" w:hAnsi="Arial" w:cs="Arial"/>
          <w:position w:val="-28"/>
        </w:rPr>
        <w:object>
          <v:shape id="_x0000_i1069" o:spt="75" type="#_x0000_t75" style="height:36pt;width:216pt;" o:ole="t" filled="f" coordsize="21600,21600">
            <v:path/>
            <v:fill on="f" focussize="0,0"/>
            <v:stroke/>
            <v:imagedata r:id="rId112" o:title=""/>
            <o:lock v:ext="edit" aspectratio="t"/>
            <w10:wrap type="none"/>
            <w10:anchorlock/>
          </v:shape>
          <o:OLEObject Type="Embed" ProgID="Equation.DSMT4" ShapeID="_x0000_i1069" DrawAspect="Content" ObjectID="_1468075769" r:id="rId111">
            <o:LockedField>false</o:LockedField>
          </o:OLEObject>
        </w:object>
      </w:r>
      <w:r>
        <w:rPr>
          <w:rFonts w:ascii="Arial" w:hAnsi="Arial" w:cs="Arial"/>
        </w:rPr>
        <w:t xml:space="preserve">   (28)</w:t>
      </w:r>
    </w:p>
    <w:p>
      <w:pPr>
        <w:jc w:val="left"/>
        <w:rPr>
          <w:rFonts w:ascii="Arial" w:hAnsi="Arial" w:cs="Arial"/>
          <w:vertAlign w:val="superscript"/>
        </w:rPr>
      </w:pPr>
      <w:r>
        <w:rPr>
          <w:rFonts w:ascii="Arial" w:hAnsi="Arial" w:cs="Arial"/>
          <w:position w:val="-52"/>
        </w:rPr>
        <w:object>
          <v:shape id="_x0000_i1070" o:spt="75" type="#_x0000_t75" style="height:50.25pt;width:230.25pt;" o:ole="t" filled="f" coordsize="21600,21600">
            <v:path/>
            <v:fill on="f" focussize="0,0"/>
            <v:stroke/>
            <v:imagedata r:id="rId114" o:title=""/>
            <o:lock v:ext="edit" aspectratio="t"/>
            <w10:wrap type="none"/>
            <w10:anchorlock/>
          </v:shape>
          <o:OLEObject Type="Embed" ProgID="Equation.DSMT4" ShapeID="_x0000_i1070" DrawAspect="Content" ObjectID="_1468075770" r:id="rId113">
            <o:LockedField>false</o:LockedField>
          </o:OLEObject>
        </w:object>
      </w:r>
      <w:r>
        <w:rPr>
          <w:rFonts w:ascii="Arial" w:hAnsi="Arial" w:cs="Arial"/>
        </w:rPr>
        <w:t xml:space="preserve"> (29)</w:t>
      </w:r>
    </w:p>
    <w:p>
      <w:pPr>
        <w:rPr>
          <w:rFonts w:ascii="Arial" w:hAnsi="Arial" w:cs="Arial"/>
        </w:rPr>
      </w:pPr>
      <w:r>
        <w:rPr>
          <w:rFonts w:ascii="Arial" w:hAnsi="Arial" w:cs="Arial"/>
          <w:position w:val="-50"/>
        </w:rPr>
        <w:object>
          <v:shape id="_x0000_i1071" o:spt="75" type="#_x0000_t75" style="height:50.25pt;width:187.5pt;" o:ole="t" filled="f" coordsize="21600,21600">
            <v:path/>
            <v:fill on="f" focussize="0,0"/>
            <v:stroke/>
            <v:imagedata r:id="rId116" o:title=""/>
            <o:lock v:ext="edit" aspectratio="t"/>
            <w10:wrap type="none"/>
            <w10:anchorlock/>
          </v:shape>
          <o:OLEObject Type="Embed" ProgID="Equation.DSMT4" ShapeID="_x0000_i1071" DrawAspect="Content" ObjectID="_1468075771" r:id="rId115">
            <o:LockedField>false</o:LockedField>
          </o:OLEObject>
        </w:object>
      </w:r>
      <w:r>
        <w:rPr>
          <w:rFonts w:ascii="Arial" w:hAnsi="Arial" w:cs="Arial"/>
        </w:rPr>
        <w:t xml:space="preserve">        (30)</w:t>
      </w:r>
    </w:p>
    <w:p>
      <w:pPr>
        <w:rPr>
          <w:rFonts w:ascii="Arial" w:hAnsi="Arial" w:cs="Arial"/>
        </w:rPr>
      </w:pPr>
      <w:r>
        <w:rPr>
          <w:rFonts w:ascii="Arial" w:hAnsi="Arial" w:cs="Arial"/>
          <w:position w:val="-50"/>
        </w:rPr>
        <w:object>
          <v:shape id="_x0000_i1072" o:spt="75" type="#_x0000_t75" style="height:57.75pt;width:194.25pt;" o:ole="t" filled="f" coordsize="21600,21600">
            <v:path/>
            <v:fill on="f" focussize="0,0"/>
            <v:stroke/>
            <v:imagedata r:id="rId118" o:title=""/>
            <o:lock v:ext="edit" aspectratio="t"/>
            <w10:wrap type="none"/>
            <w10:anchorlock/>
          </v:shape>
          <o:OLEObject Type="Embed" ProgID="Equation.DSMT4" ShapeID="_x0000_i1072" DrawAspect="Content" ObjectID="_1468075772" r:id="rId117">
            <o:LockedField>false</o:LockedField>
          </o:OLEObject>
        </w:object>
      </w:r>
      <w:r>
        <w:rPr>
          <w:rFonts w:ascii="Arial" w:hAnsi="Arial" w:cs="Arial"/>
        </w:rPr>
        <w:t>(31)</w:t>
      </w:r>
      <w:r>
        <w:rPr>
          <w:rFonts w:ascii="Arial" w:hAnsi="Arial" w:cs="Arial"/>
          <w:position w:val="-50"/>
        </w:rPr>
        <w:object>
          <v:shape id="_x0000_i1073" o:spt="75" type="#_x0000_t75" style="height:57.75pt;width:201.75pt;" o:ole="t" filled="f" coordsize="21600,21600">
            <v:path/>
            <v:fill on="f" focussize="0,0"/>
            <v:stroke/>
            <v:imagedata r:id="rId120" o:title=""/>
            <o:lock v:ext="edit" aspectratio="t"/>
            <w10:wrap type="none"/>
            <w10:anchorlock/>
          </v:shape>
          <o:OLEObject Type="Embed" ProgID="Equation.DSMT4" ShapeID="_x0000_i1073" DrawAspect="Content" ObjectID="_1468075773" r:id="rId119">
            <o:LockedField>false</o:LockedField>
          </o:OLEObject>
        </w:object>
      </w:r>
      <w:r>
        <w:rPr>
          <w:rFonts w:ascii="Arial" w:hAnsi="Arial" w:cs="Arial"/>
        </w:rPr>
        <w:t xml:space="preserve">      (32)</w:t>
      </w:r>
    </w:p>
    <w:p>
      <w:pPr>
        <w:rPr>
          <w:rFonts w:ascii="Arial" w:hAnsi="Arial" w:cs="Arial"/>
        </w:rPr>
      </w:pPr>
      <w:r>
        <w:rPr>
          <w:rFonts w:ascii="Arial" w:hAnsi="Arial" w:cs="Arial"/>
          <w:position w:val="-28"/>
        </w:rPr>
        <w:object>
          <v:shape id="_x0000_i1074" o:spt="75" type="#_x0000_t75" style="height:28.5pt;width:230.25pt;" o:ole="t" filled="f" coordsize="21600,21600">
            <v:path/>
            <v:fill on="f" focussize="0,0"/>
            <v:stroke/>
            <v:imagedata r:id="rId122" o:title=""/>
            <o:lock v:ext="edit" aspectratio="t"/>
            <w10:wrap type="none"/>
            <w10:anchorlock/>
          </v:shape>
          <o:OLEObject Type="Embed" ProgID="Equation.DSMT4" ShapeID="_x0000_i1074" DrawAspect="Content" ObjectID="_1468075774" r:id="rId121">
            <o:LockedField>false</o:LockedField>
          </o:OLEObject>
        </w:object>
      </w:r>
      <w:r>
        <w:rPr>
          <w:rFonts w:ascii="Arial" w:hAnsi="Arial" w:cs="Arial"/>
        </w:rPr>
        <w:t xml:space="preserve"> (33)</w:t>
      </w:r>
    </w:p>
    <w:p>
      <w:pPr>
        <w:rPr>
          <w:rFonts w:ascii="Arial" w:hAnsi="Arial" w:cs="Arial"/>
        </w:rPr>
      </w:pPr>
      <w:r>
        <w:rPr>
          <w:rFonts w:ascii="Arial" w:hAnsi="Arial" w:cs="Arial"/>
          <w:position w:val="-30"/>
        </w:rPr>
        <w:object>
          <v:shape id="_x0000_i1075" o:spt="75" type="#_x0000_t75" style="height:28.5pt;width:237.75pt;" o:ole="t" filled="f" coordsize="21600,21600">
            <v:path/>
            <v:fill on="f" focussize="0,0"/>
            <v:stroke/>
            <v:imagedata r:id="rId124" o:title=""/>
            <o:lock v:ext="edit" aspectratio="t"/>
            <w10:wrap type="none"/>
            <w10:anchorlock/>
          </v:shape>
          <o:OLEObject Type="Embed" ProgID="Equation.DSMT4" ShapeID="_x0000_i1075" DrawAspect="Content" ObjectID="_1468075775" r:id="rId123">
            <o:LockedField>false</o:LockedField>
          </o:OLEObject>
        </w:object>
      </w:r>
      <w:r>
        <w:rPr>
          <w:rFonts w:ascii="Arial" w:hAnsi="Arial" w:cs="Arial"/>
        </w:rPr>
        <w:t>(34)</w:t>
      </w:r>
    </w:p>
    <w:p>
      <w:pPr>
        <w:spacing w:line="320" w:lineRule="exact"/>
        <w:rPr>
          <w:rFonts w:ascii="Arial" w:hAnsi="Arial" w:cs="Arial"/>
        </w:rPr>
      </w:pPr>
      <w:r>
        <w:rPr>
          <w:rFonts w:ascii="Arial" w:hAnsi="Arial" w:cs="Arial"/>
          <w:position w:val="-14"/>
        </w:rPr>
        <w:object>
          <v:shape id="_x0000_i1076" o:spt="75" type="#_x0000_t75" style="height:21.75pt;width:86.25pt;" o:ole="t" filled="f" coordsize="21600,21600">
            <v:path/>
            <v:fill on="f" focussize="0,0"/>
            <v:stroke/>
            <v:imagedata r:id="rId126" o:title=""/>
            <o:lock v:ext="edit" aspectratio="t"/>
            <w10:wrap type="none"/>
            <w10:anchorlock/>
          </v:shape>
          <o:OLEObject Type="Embed" ProgID="Equation.DSMT4" ShapeID="_x0000_i1076" DrawAspect="Content" ObjectID="_1468075776" r:id="rId125">
            <o:LockedField>false</o:LockedField>
          </o:OLEObject>
        </w:object>
      </w:r>
      <w:r>
        <w:rPr>
          <w:rFonts w:ascii="Arial" w:hAnsi="Arial" w:cs="Arial"/>
        </w:rPr>
        <w:t xml:space="preserve">                            (35)</w:t>
      </w:r>
    </w:p>
    <w:p>
      <w:pPr>
        <w:rPr>
          <w:rFonts w:ascii="Arial" w:hAnsi="Arial" w:cs="Arial"/>
        </w:rPr>
      </w:pPr>
      <w:r>
        <w:rPr>
          <w:rFonts w:ascii="Arial" w:hAnsi="Arial" w:cs="Arial"/>
          <w:position w:val="-28"/>
        </w:rPr>
        <w:object>
          <v:shape id="_x0000_i1077" o:spt="75" type="#_x0000_t75" style="height:28.5pt;width:150.75pt;" o:ole="t" filled="f" coordsize="21600,21600">
            <v:path/>
            <v:fill on="f" focussize="0,0"/>
            <v:stroke/>
            <v:imagedata r:id="rId128" o:title=""/>
            <o:lock v:ext="edit" aspectratio="t"/>
            <w10:wrap type="none"/>
            <w10:anchorlock/>
          </v:shape>
          <o:OLEObject Type="Embed" ProgID="Equation.DSMT4" ShapeID="_x0000_i1077" DrawAspect="Content" ObjectID="_1468075777" r:id="rId127">
            <o:LockedField>false</o:LockedField>
          </o:OLEObject>
        </w:object>
      </w:r>
      <w:r>
        <w:rPr>
          <w:rFonts w:ascii="Arial" w:hAnsi="Arial" w:cs="Arial"/>
        </w:rPr>
        <w:t xml:space="preserve">                (36)</w:t>
      </w:r>
    </w:p>
    <w:p>
      <w:pPr>
        <w:snapToGrid w:val="0"/>
        <w:spacing w:line="360" w:lineRule="auto"/>
        <w:rPr>
          <w:rFonts w:ascii="Arial" w:hAnsi="Arial" w:cs="Arial"/>
          <w:szCs w:val="21"/>
        </w:rPr>
      </w:pPr>
      <w:bookmarkStart w:id="23" w:name="_Hlk502452021"/>
      <w:r>
        <w:rPr>
          <w:rFonts w:ascii="Arial" w:hAnsi="Arial" w:cs="Arial"/>
        </w:rPr>
        <w:t xml:space="preserve">Correspondingly, the upper bound objective </w:t>
      </w:r>
      <w:r>
        <w:rPr>
          <w:rFonts w:ascii="Arial" w:hAnsi="Arial" w:cs="Arial"/>
          <w:position w:val="-10"/>
        </w:rPr>
        <w:object>
          <v:shape id="_x0000_i1078" o:spt="75" type="#_x0000_t75" style="height:21.75pt;width:14.25pt;" o:ole="t" filled="f" coordsize="21600,21600">
            <v:path/>
            <v:fill on="f" focussize="0,0"/>
            <v:stroke/>
            <v:imagedata r:id="rId130" o:title=""/>
            <o:lock v:ext="edit" aspectratio="t"/>
            <w10:wrap type="none"/>
            <w10:anchorlock/>
          </v:shape>
          <o:OLEObject Type="Embed" ProgID="Equation.DSMT4" ShapeID="_x0000_i1078" DrawAspect="Content" ObjectID="_1468075778" r:id="rId129">
            <o:LockedField>false</o:LockedField>
          </o:OLEObject>
        </w:object>
      </w:r>
      <w:r>
        <w:rPr>
          <w:rFonts w:ascii="Arial" w:hAnsi="Arial" w:cs="Arial"/>
        </w:rPr>
        <w:t xml:space="preserve"> can be presented as follows:</w:t>
      </w:r>
      <w:r>
        <w:rPr>
          <w:rFonts w:ascii="Arial" w:hAnsi="Arial" w:cs="Arial"/>
          <w:szCs w:val="21"/>
        </w:rPr>
        <w:t xml:space="preserve"> </w:t>
      </w:r>
    </w:p>
    <w:p>
      <w:pPr>
        <w:snapToGrid w:val="0"/>
        <w:spacing w:line="360" w:lineRule="auto"/>
        <w:rPr>
          <w:rFonts w:ascii="Arial" w:hAnsi="Arial" w:cs="Arial"/>
          <w:szCs w:val="21"/>
        </w:rPr>
      </w:pPr>
      <w:r>
        <w:rPr>
          <w:rFonts w:ascii="Arial" w:hAnsi="Arial" w:cs="Arial"/>
          <w:position w:val="-206"/>
        </w:rPr>
        <w:object>
          <v:shape id="_x0000_i1079" o:spt="75" type="#_x0000_t75" style="height:187.5pt;width:230.25pt;" o:ole="t" filled="f" coordsize="21600,21600">
            <v:path/>
            <v:fill on="f" focussize="0,0"/>
            <v:stroke/>
            <v:imagedata r:id="rId132" o:title=""/>
            <o:lock v:ext="edit" aspectratio="t"/>
            <w10:wrap type="none"/>
            <w10:anchorlock/>
          </v:shape>
          <o:OLEObject Type="Embed" ProgID="Equation.DSMT4" ShapeID="_x0000_i1079" DrawAspect="Content" ObjectID="_1468075779" r:id="rId131">
            <o:LockedField>false</o:LockedField>
          </o:OLEObject>
        </w:object>
      </w:r>
      <w:r>
        <w:rPr>
          <w:rFonts w:ascii="Arial" w:hAnsi="Arial" w:cs="Arial"/>
        </w:rPr>
        <w:t>(37)</w:t>
      </w:r>
    </w:p>
    <w:p>
      <w:pPr>
        <w:snapToGrid w:val="0"/>
        <w:spacing w:line="360" w:lineRule="auto"/>
        <w:rPr>
          <w:rFonts w:ascii="Arial" w:hAnsi="Arial" w:cs="Arial"/>
          <w:szCs w:val="21"/>
        </w:rPr>
      </w:pPr>
      <w:r>
        <w:rPr>
          <w:rFonts w:ascii="Arial" w:hAnsi="Arial" w:cs="Arial"/>
          <w:szCs w:val="21"/>
        </w:rPr>
        <w:t>Subject to:</w:t>
      </w:r>
    </w:p>
    <w:p>
      <w:pPr>
        <w:snapToGrid w:val="0"/>
        <w:spacing w:line="360" w:lineRule="auto"/>
        <w:rPr>
          <w:rFonts w:ascii="Arial" w:hAnsi="Arial" w:cs="Arial"/>
          <w:szCs w:val="21"/>
        </w:rPr>
      </w:pPr>
      <w:r>
        <w:rPr>
          <w:rFonts w:ascii="Arial" w:hAnsi="Arial" w:cs="Arial"/>
          <w:position w:val="-28"/>
        </w:rPr>
        <w:object>
          <v:shape id="_x0000_i1080" o:spt="75" type="#_x0000_t75" style="height:36pt;width:201.75pt;" o:ole="t" filled="f" coordsize="21600,21600">
            <v:path/>
            <v:fill on="f" focussize="0,0"/>
            <v:stroke/>
            <v:imagedata r:id="rId134" o:title=""/>
            <o:lock v:ext="edit" aspectratio="t"/>
            <w10:wrap type="none"/>
            <w10:anchorlock/>
          </v:shape>
          <o:OLEObject Type="Embed" ProgID="Equation.DSMT4" ShapeID="_x0000_i1080" DrawAspect="Content" ObjectID="_1468075780" r:id="rId133">
            <o:LockedField>false</o:LockedField>
          </o:OLEObject>
        </w:object>
      </w:r>
      <w:r>
        <w:rPr>
          <w:rFonts w:ascii="Arial" w:hAnsi="Arial" w:cs="Arial"/>
        </w:rPr>
        <w:t xml:space="preserve">     (38)</w:t>
      </w:r>
    </w:p>
    <w:p>
      <w:pPr>
        <w:jc w:val="left"/>
        <w:rPr>
          <w:rFonts w:ascii="Arial" w:hAnsi="Arial" w:cs="Arial"/>
        </w:rPr>
      </w:pPr>
      <w:r>
        <w:rPr>
          <w:rFonts w:ascii="Arial" w:hAnsi="Arial" w:cs="Arial"/>
          <w:position w:val="-30"/>
        </w:rPr>
        <w:object>
          <v:shape id="_x0000_i1081" o:spt="75" type="#_x0000_t75" style="height:28.5pt;width:222.75pt;" o:ole="t" filled="f" coordsize="21600,21600">
            <v:path/>
            <v:fill on="f" focussize="0,0"/>
            <v:stroke/>
            <v:imagedata r:id="rId136" o:title=""/>
            <o:lock v:ext="edit" aspectratio="t"/>
            <w10:wrap type="none"/>
            <w10:anchorlock/>
          </v:shape>
          <o:OLEObject Type="Embed" ProgID="Equation.DSMT4" ShapeID="_x0000_i1081" DrawAspect="Content" ObjectID="_1468075781" r:id="rId135">
            <o:LockedField>false</o:LockedField>
          </o:OLEObject>
        </w:object>
      </w:r>
      <w:r>
        <w:rPr>
          <w:rFonts w:ascii="Arial" w:hAnsi="Arial" w:cs="Arial"/>
        </w:rPr>
        <w:t xml:space="preserve"> (39)</w:t>
      </w:r>
    </w:p>
    <w:p>
      <w:pPr>
        <w:jc w:val="left"/>
        <w:rPr>
          <w:rFonts w:ascii="Arial" w:hAnsi="Arial" w:cs="Arial"/>
        </w:rPr>
      </w:pPr>
      <w:r>
        <w:rPr>
          <w:rFonts w:ascii="Arial" w:hAnsi="Arial" w:cs="Arial"/>
          <w:position w:val="-28"/>
        </w:rPr>
        <w:object>
          <v:shape id="_x0000_i1082" o:spt="75" type="#_x0000_t75" style="height:36pt;width:216pt;" o:ole="t" filled="f" coordsize="21600,21600">
            <v:path/>
            <v:fill on="f" focussize="0,0"/>
            <v:stroke/>
            <v:imagedata r:id="rId138" o:title=""/>
            <o:lock v:ext="edit" aspectratio="t"/>
            <w10:wrap type="none"/>
            <w10:anchorlock/>
          </v:shape>
          <o:OLEObject Type="Embed" ProgID="Equation.DSMT4" ShapeID="_x0000_i1082" DrawAspect="Content" ObjectID="_1468075782" r:id="rId137">
            <o:LockedField>false</o:LockedField>
          </o:OLEObject>
        </w:object>
      </w:r>
      <w:r>
        <w:rPr>
          <w:rFonts w:ascii="Arial" w:hAnsi="Arial" w:cs="Arial"/>
        </w:rPr>
        <w:t xml:space="preserve">   (40)</w:t>
      </w:r>
    </w:p>
    <w:p>
      <w:pPr>
        <w:jc w:val="left"/>
        <w:rPr>
          <w:rFonts w:ascii="Arial" w:hAnsi="Arial" w:cs="Arial"/>
          <w:vertAlign w:val="superscript"/>
        </w:rPr>
      </w:pPr>
      <w:r>
        <w:rPr>
          <w:rFonts w:ascii="Arial" w:hAnsi="Arial" w:cs="Arial"/>
          <w:position w:val="-52"/>
        </w:rPr>
        <w:object>
          <v:shape id="_x0000_i1083" o:spt="75" type="#_x0000_t75" style="height:48.75pt;width:223.5pt;" o:ole="t" filled="f" coordsize="21600,21600">
            <v:path/>
            <v:fill on="f" focussize="0,0"/>
            <v:stroke/>
            <v:imagedata r:id="rId140" o:title=""/>
            <o:lock v:ext="edit" aspectratio="t"/>
            <w10:wrap type="none"/>
            <w10:anchorlock/>
          </v:shape>
          <o:OLEObject Type="Embed" ProgID="Equation.DSMT4" ShapeID="_x0000_i1083" DrawAspect="Content" ObjectID="_1468075783" r:id="rId139">
            <o:LockedField>false</o:LockedField>
          </o:OLEObject>
        </w:object>
      </w:r>
      <w:r>
        <w:rPr>
          <w:rFonts w:ascii="Arial" w:hAnsi="Arial" w:cs="Arial"/>
        </w:rPr>
        <w:t xml:space="preserve"> (41)</w:t>
      </w:r>
    </w:p>
    <w:p>
      <w:pPr>
        <w:rPr>
          <w:rFonts w:ascii="Arial" w:hAnsi="Arial" w:cs="Arial"/>
        </w:rPr>
      </w:pPr>
      <w:r>
        <w:rPr>
          <w:rFonts w:ascii="Arial" w:hAnsi="Arial" w:cs="Arial"/>
          <w:position w:val="-50"/>
        </w:rPr>
        <w:object>
          <v:shape id="_x0000_i1084" o:spt="75" type="#_x0000_t75" style="height:50.25pt;width:187.5pt;" o:ole="t" filled="f" coordsize="21600,21600">
            <v:path/>
            <v:fill on="f" focussize="0,0"/>
            <v:stroke/>
            <v:imagedata r:id="rId142" o:title=""/>
            <o:lock v:ext="edit" aspectratio="t"/>
            <w10:wrap type="none"/>
            <w10:anchorlock/>
          </v:shape>
          <o:OLEObject Type="Embed" ProgID="Equation.DSMT4" ShapeID="_x0000_i1084" DrawAspect="Content" ObjectID="_1468075784" r:id="rId141">
            <o:LockedField>false</o:LockedField>
          </o:OLEObject>
        </w:object>
      </w:r>
      <w:r>
        <w:rPr>
          <w:rFonts w:ascii="Arial" w:hAnsi="Arial" w:cs="Arial"/>
        </w:rPr>
        <w:t xml:space="preserve">         (42)</w:t>
      </w:r>
    </w:p>
    <w:p>
      <w:pPr>
        <w:rPr>
          <w:rFonts w:ascii="Arial" w:hAnsi="Arial" w:cs="Arial"/>
        </w:rPr>
      </w:pPr>
      <w:r>
        <w:rPr>
          <w:rFonts w:ascii="Arial" w:hAnsi="Arial" w:cs="Arial"/>
          <w:position w:val="-50"/>
        </w:rPr>
        <w:object>
          <v:shape id="_x0000_i1085" o:spt="75" type="#_x0000_t75" style="height:57.75pt;width:194.25pt;" o:ole="t" filled="f" coordsize="21600,21600">
            <v:path/>
            <v:fill on="f" focussize="0,0"/>
            <v:stroke/>
            <v:imagedata r:id="rId144" o:title=""/>
            <o:lock v:ext="edit" aspectratio="t"/>
            <w10:wrap type="none"/>
            <w10:anchorlock/>
          </v:shape>
          <o:OLEObject Type="Embed" ProgID="Equation.DSMT4" ShapeID="_x0000_i1085" DrawAspect="Content" ObjectID="_1468075785" r:id="rId143">
            <o:LockedField>false</o:LockedField>
          </o:OLEObject>
        </w:object>
      </w:r>
      <w:r>
        <w:rPr>
          <w:rFonts w:ascii="Arial" w:hAnsi="Arial" w:cs="Arial"/>
        </w:rPr>
        <w:t>(43)</w:t>
      </w:r>
      <w:r>
        <w:rPr>
          <w:rFonts w:ascii="Arial" w:hAnsi="Arial" w:cs="Arial"/>
          <w:position w:val="-50"/>
        </w:rPr>
        <w:object>
          <v:shape id="_x0000_i1086" o:spt="75" type="#_x0000_t75" style="height:57.75pt;width:201.75pt;" o:ole="t" filled="f" coordsize="21600,21600">
            <v:path/>
            <v:fill on="f" focussize="0,0"/>
            <v:stroke/>
            <v:imagedata r:id="rId146" o:title=""/>
            <o:lock v:ext="edit" aspectratio="t"/>
            <w10:wrap type="none"/>
            <w10:anchorlock/>
          </v:shape>
          <o:OLEObject Type="Embed" ProgID="Equation.DSMT4" ShapeID="_x0000_i1086" DrawAspect="Content" ObjectID="_1468075786" r:id="rId145">
            <o:LockedField>false</o:LockedField>
          </o:OLEObject>
        </w:object>
      </w:r>
      <w:r>
        <w:rPr>
          <w:rFonts w:ascii="Arial" w:hAnsi="Arial" w:cs="Arial"/>
        </w:rPr>
        <w:t xml:space="preserve">      (44)</w:t>
      </w:r>
    </w:p>
    <w:p>
      <w:pPr>
        <w:rPr>
          <w:rFonts w:ascii="Arial" w:hAnsi="Arial" w:cs="Arial"/>
        </w:rPr>
      </w:pPr>
      <w:r>
        <w:rPr>
          <w:rFonts w:ascii="Arial" w:hAnsi="Arial" w:cs="Arial"/>
          <w:position w:val="-28"/>
        </w:rPr>
        <w:object>
          <v:shape id="_x0000_i1087" o:spt="75" type="#_x0000_t75" style="height:28.5pt;width:230.25pt;" o:ole="t" filled="f" coordsize="21600,21600">
            <v:path/>
            <v:fill on="f" focussize="0,0"/>
            <v:stroke/>
            <v:imagedata r:id="rId148" o:title=""/>
            <o:lock v:ext="edit" aspectratio="t"/>
            <w10:wrap type="none"/>
            <w10:anchorlock/>
          </v:shape>
          <o:OLEObject Type="Embed" ProgID="Equation.DSMT4" ShapeID="_x0000_i1087" DrawAspect="Content" ObjectID="_1468075787" r:id="rId147">
            <o:LockedField>false</o:LockedField>
          </o:OLEObject>
        </w:object>
      </w:r>
      <w:r>
        <w:rPr>
          <w:rFonts w:ascii="Arial" w:hAnsi="Arial" w:cs="Arial"/>
        </w:rPr>
        <w:t xml:space="preserve"> (45)</w:t>
      </w:r>
    </w:p>
    <w:p>
      <w:pPr>
        <w:rPr>
          <w:rFonts w:ascii="Arial" w:hAnsi="Arial" w:cs="Arial"/>
        </w:rPr>
      </w:pPr>
      <w:r>
        <w:rPr>
          <w:rFonts w:ascii="Arial" w:hAnsi="Arial" w:cs="Arial"/>
          <w:position w:val="-30"/>
        </w:rPr>
        <w:object>
          <v:shape id="_x0000_i1088" o:spt="75" type="#_x0000_t75" style="height:28.5pt;width:237.75pt;" o:ole="t" filled="f" coordsize="21600,21600">
            <v:path/>
            <v:fill on="f" focussize="0,0"/>
            <v:stroke/>
            <v:imagedata r:id="rId150" o:title=""/>
            <o:lock v:ext="edit" aspectratio="t"/>
            <w10:wrap type="none"/>
            <w10:anchorlock/>
          </v:shape>
          <o:OLEObject Type="Embed" ProgID="Equation.DSMT4" ShapeID="_x0000_i1088" DrawAspect="Content" ObjectID="_1468075788" r:id="rId149">
            <o:LockedField>false</o:LockedField>
          </o:OLEObject>
        </w:object>
      </w:r>
      <w:r>
        <w:rPr>
          <w:rFonts w:ascii="Arial" w:hAnsi="Arial" w:cs="Arial"/>
        </w:rPr>
        <w:t>(46)</w:t>
      </w:r>
    </w:p>
    <w:p>
      <w:pPr>
        <w:spacing w:line="320" w:lineRule="exact"/>
        <w:rPr>
          <w:rFonts w:ascii="Arial" w:hAnsi="Arial" w:cs="Arial"/>
        </w:rPr>
      </w:pPr>
      <w:r>
        <w:rPr>
          <w:rFonts w:ascii="Arial" w:hAnsi="Arial" w:cs="Arial"/>
          <w:position w:val="-14"/>
        </w:rPr>
        <w:object>
          <v:shape id="_x0000_i1089" o:spt="75" type="#_x0000_t75" style="height:21.75pt;width:86.25pt;" o:ole="t" filled="f" coordsize="21600,21600">
            <v:path/>
            <v:fill on="f" focussize="0,0"/>
            <v:stroke/>
            <v:imagedata r:id="rId152" o:title=""/>
            <o:lock v:ext="edit" aspectratio="t"/>
            <w10:wrap type="none"/>
            <w10:anchorlock/>
          </v:shape>
          <o:OLEObject Type="Embed" ProgID="Equation.DSMT4" ShapeID="_x0000_i1089" DrawAspect="Content" ObjectID="_1468075789" r:id="rId151">
            <o:LockedField>false</o:LockedField>
          </o:OLEObject>
        </w:object>
      </w:r>
      <w:r>
        <w:rPr>
          <w:rFonts w:ascii="Arial" w:hAnsi="Arial" w:cs="Arial"/>
        </w:rPr>
        <w:t xml:space="preserve">                            (47)</w:t>
      </w:r>
    </w:p>
    <w:p>
      <w:pPr>
        <w:rPr>
          <w:rFonts w:ascii="Arial" w:hAnsi="Arial" w:cs="Arial"/>
        </w:rPr>
      </w:pPr>
      <w:r>
        <w:rPr>
          <w:rFonts w:ascii="Arial" w:hAnsi="Arial" w:cs="Arial"/>
          <w:position w:val="-28"/>
        </w:rPr>
        <w:object>
          <v:shape id="_x0000_i1090" o:spt="75" type="#_x0000_t75" style="height:28.5pt;width:150.75pt;" o:ole="t" filled="f" coordsize="21600,21600">
            <v:path/>
            <v:fill on="f" focussize="0,0"/>
            <v:stroke/>
            <v:imagedata r:id="rId154" o:title=""/>
            <o:lock v:ext="edit" aspectratio="t"/>
            <w10:wrap type="none"/>
            <w10:anchorlock/>
          </v:shape>
          <o:OLEObject Type="Embed" ProgID="Equation.DSMT4" ShapeID="_x0000_i1090" DrawAspect="Content" ObjectID="_1468075790" r:id="rId153">
            <o:LockedField>false</o:LockedField>
          </o:OLEObject>
        </w:object>
      </w:r>
      <w:r>
        <w:rPr>
          <w:rFonts w:ascii="Arial" w:hAnsi="Arial" w:cs="Arial"/>
        </w:rPr>
        <w:t xml:space="preserve">                (48)</w:t>
      </w:r>
    </w:p>
    <w:p>
      <w:pPr>
        <w:rPr>
          <w:rFonts w:ascii="Arial" w:hAnsi="Arial" w:cs="Arial"/>
        </w:rPr>
      </w:pPr>
    </w:p>
    <w:bookmarkEnd w:id="23"/>
    <w:p>
      <w:pPr>
        <w:pStyle w:val="3"/>
        <w:numPr>
          <w:ilvl w:val="0"/>
          <w:numId w:val="3"/>
        </w:numPr>
        <w:spacing w:line="320" w:lineRule="exact"/>
        <w:rPr>
          <w:rFonts w:ascii="Arial" w:hAnsi="Arial" w:cs="Arial"/>
          <w:caps/>
          <w:sz w:val="24"/>
          <w:szCs w:val="24"/>
        </w:rPr>
      </w:pPr>
      <w:r>
        <w:rPr>
          <w:rFonts w:ascii="Arial" w:hAnsi="Arial" w:cs="Arial"/>
          <w:caps/>
          <w:sz w:val="24"/>
          <w:szCs w:val="24"/>
        </w:rPr>
        <w:t>Case study and result analysis</w:t>
      </w:r>
    </w:p>
    <w:p>
      <w:pPr>
        <w:jc w:val="left"/>
        <w:rPr>
          <w:rFonts w:ascii="Arial" w:hAnsi="Arial" w:cs="Arial"/>
          <w:color w:val="FF0000"/>
        </w:rPr>
      </w:pPr>
      <w:r>
        <w:rPr>
          <w:rFonts w:ascii="Arial" w:hAnsi="Arial" w:cs="Arial"/>
        </w:rPr>
        <w:t xml:space="preserve">The increasing power consumption in cities can be attributed to industrial development, economic improvement, and population growth. The first, second, tertiary industry and industrial products are the main factors determining the use of electricity. In addition, the population is another important parameter affecting electricity consumption. Gross domestic product (GDP) is a broad parameter that reveals the prosperity of the urban economy, which provides a quantitative indicator of the average living standard, indicating the capacity to produce and consume electricity. At present, coal-fired power generation is still the main power production technology, so coal consumption is also included in the influence parameters of electricity consumption. We refer to the historical data of an administrative area of </w:t>
      </w:r>
      <w:r>
        <w:rPr>
          <w:rFonts w:ascii="Arial" w:hAnsi="Arial" w:cs="Arial"/>
          <w:highlight w:val="yellow"/>
        </w:rPr>
        <w:t>Tianjin, China</w:t>
      </w:r>
      <w:r>
        <w:rPr>
          <w:rFonts w:ascii="Arial" w:hAnsi="Arial" w:cs="Arial"/>
        </w:rPr>
        <w:t xml:space="preserve"> and establishes the analog input data of the model. As shown in Table 2.</w:t>
      </w:r>
      <w:r>
        <w:rPr>
          <w:rFonts w:ascii="Arial" w:hAnsi="Arial" w:cs="Arial"/>
          <w:color w:val="FF0000"/>
        </w:rPr>
        <w:t xml:space="preserve"> </w:t>
      </w:r>
    </w:p>
    <w:p>
      <w:pPr>
        <w:jc w:val="left"/>
        <w:rPr>
          <w:rFonts w:ascii="Arial" w:hAnsi="Arial" w:cs="Arial"/>
          <w:color w:val="FF0000"/>
        </w:rPr>
      </w:pPr>
    </w:p>
    <w:p>
      <w:pPr>
        <w:jc w:val="left"/>
        <w:rPr>
          <w:rFonts w:ascii="Arial" w:hAnsi="Arial" w:cs="Arial"/>
        </w:rPr>
      </w:pPr>
      <w:r>
        <w:rPr>
          <w:rFonts w:ascii="Arial" w:hAnsi="Arial" w:cs="Arial"/>
        </w:rPr>
        <w:t>Fig. 3 presents the observation, prediction and error of electricity consumption of the administrative district. Three kinds of accuracy criteria (i.e. PA, FA and OA) were used to assess the performance of the SVR model, and the SVR parameters can be searched by the grid-search method.</w:t>
      </w:r>
    </w:p>
    <w:p>
      <w:pPr>
        <w:jc w:val="left"/>
        <w:rPr>
          <w:rFonts w:ascii="Arial" w:hAnsi="Arial" w:cs="Arial"/>
        </w:rPr>
      </w:pPr>
      <w:r>
        <w:rPr>
          <w:rFonts w:ascii="Arial" w:hAnsi="Arial" w:cs="Arial"/>
        </w:rPr>
        <w:t xml:space="preserve">When the value of the parameters </w:t>
      </w:r>
      <w:r>
        <w:rPr>
          <w:rFonts w:ascii="Arial" w:hAnsi="Arial" w:cs="Arial"/>
          <w:position w:val="-6"/>
        </w:rPr>
        <w:object>
          <v:shape id="_x0000_i1091" o:spt="75" type="#_x0000_t75" style="height:14.25pt;width:14.25pt;" o:ole="t" filled="f" coordsize="21600,21600">
            <v:path/>
            <v:fill on="f" focussize="0,0"/>
            <v:stroke/>
            <v:imagedata r:id="rId78" o:title=""/>
            <o:lock v:ext="edit" aspectratio="t"/>
            <w10:wrap type="none"/>
            <w10:anchorlock/>
          </v:shape>
          <o:OLEObject Type="Embed" ProgID="Equation.DSMT4" ShapeID="_x0000_i1091" DrawAspect="Content" ObjectID="_1468075791" r:id="rId155">
            <o:LockedField>false</o:LockedField>
          </o:OLEObject>
        </w:object>
      </w:r>
      <w:r>
        <w:rPr>
          <w:rFonts w:ascii="Arial" w:hAnsi="Arial" w:cs="Arial"/>
        </w:rPr>
        <w:t>,</w:t>
      </w:r>
      <w:r>
        <w:rPr>
          <w:rFonts w:ascii="Arial" w:hAnsi="Arial" w:cs="Arial"/>
          <w:position w:val="-6"/>
        </w:rPr>
        <w:object>
          <v:shape id="_x0000_i1092" o:spt="75" type="#_x0000_t75" style="height:14.25pt;width:7.5pt;" o:ole="t" filled="f" coordsize="21600,21600">
            <v:path/>
            <v:fill on="f" focussize="0,0"/>
            <v:stroke/>
            <v:imagedata r:id="rId80" o:title=""/>
            <o:lock v:ext="edit" aspectratio="t"/>
            <w10:wrap type="none"/>
            <w10:anchorlock/>
          </v:shape>
          <o:OLEObject Type="Embed" ProgID="Equation.DSMT4" ShapeID="_x0000_i1092" DrawAspect="Content" ObjectID="_1468075792" r:id="rId156">
            <o:LockedField>false</o:LockedField>
          </o:OLEObject>
        </w:object>
      </w:r>
      <w:r>
        <w:rPr>
          <w:rFonts w:ascii="Arial" w:hAnsi="Arial" w:cs="Arial"/>
        </w:rPr>
        <w:t>,and</w:t>
      </w:r>
      <w:r>
        <w:rPr>
          <w:rFonts w:ascii="Arial" w:hAnsi="Arial" w:cs="Arial"/>
          <w:position w:val="-6"/>
        </w:rPr>
        <w:object>
          <v:shape id="_x0000_i1093" o:spt="75" type="#_x0000_t75" style="height:14.25pt;width:14.25pt;" o:ole="t" filled="f" coordsize="21600,21600">
            <v:path/>
            <v:fill on="f" focussize="0,0"/>
            <v:stroke/>
            <v:imagedata r:id="rId82" o:title=""/>
            <o:lock v:ext="edit" aspectratio="t"/>
            <w10:wrap type="none"/>
            <w10:anchorlock/>
          </v:shape>
          <o:OLEObject Type="Embed" ProgID="Equation.DSMT4" ShapeID="_x0000_i1093" DrawAspect="Content" ObjectID="_1468075793" r:id="rId157">
            <o:LockedField>false</o:LockedField>
          </o:OLEObject>
        </w:object>
      </w:r>
      <w:r>
        <w:rPr>
          <w:rFonts w:ascii="Arial" w:hAnsi="Arial" w:cs="Arial"/>
        </w:rPr>
        <w:t>are2</w:t>
      </w:r>
      <w:r>
        <w:rPr>
          <w:rFonts w:ascii="Arial" w:hAnsi="Arial" w:cs="Arial"/>
          <w:vertAlign w:val="superscript"/>
        </w:rPr>
        <w:t>7</w:t>
      </w:r>
      <w:r>
        <w:rPr>
          <w:rFonts w:ascii="Arial" w:hAnsi="Arial" w:cs="Arial"/>
        </w:rPr>
        <w:t>,2</w:t>
      </w:r>
      <w:r>
        <w:rPr>
          <w:rFonts w:ascii="Arial" w:hAnsi="Arial" w:cs="Arial"/>
          <w:vertAlign w:val="superscript"/>
        </w:rPr>
        <w:t>-7</w:t>
      </w:r>
      <w:r>
        <w:rPr>
          <w:rFonts w:ascii="Arial" w:hAnsi="Arial" w:cs="Arial"/>
        </w:rPr>
        <w:t>,1.0 respectively, the PA,FA and OA values of the SVR model are 95.42%, 91.36% and 93.53% respectively, and the predicted results are satisfactory. The predicting values of electricity demand are 263.34, 274.69 and 286.04(10</w:t>
      </w:r>
      <w:r>
        <w:rPr>
          <w:rFonts w:ascii="Arial" w:hAnsi="Arial" w:cs="Arial"/>
          <w:vertAlign w:val="superscript"/>
        </w:rPr>
        <w:t>2</w:t>
      </w:r>
      <w:r>
        <w:rPr>
          <w:rFonts w:ascii="Arial" w:hAnsi="Arial" w:cs="Arial"/>
        </w:rPr>
        <w:t xml:space="preserve"> GWh) from 2017 to 2019.p- is prediction-</w:t>
      </w:r>
      <w:r>
        <w:rPr>
          <w:rFonts w:ascii="Arial" w:hAnsi="Arial" w:cs="Arial"/>
          <w:position w:val="-6"/>
        </w:rPr>
        <w:object>
          <v:shape id="_x0000_i1094" o:spt="75" type="#_x0000_t75" style="height:7.5pt;width:7.5pt;" o:ole="t" filled="f" coordsize="21600,21600">
            <v:path/>
            <v:fill on="f" focussize="0,0"/>
            <v:stroke/>
            <v:imagedata r:id="rId80" o:title=""/>
            <o:lock v:ext="edit" aspectratio="t"/>
            <w10:wrap type="none"/>
            <w10:anchorlock/>
          </v:shape>
          <o:OLEObject Type="Embed" ProgID="Equation.DSMT4" ShapeID="_x0000_i1094" DrawAspect="Content" ObjectID="_1468075794" r:id="rId158">
            <o:LockedField>false</o:LockedField>
          </o:OLEObject>
        </w:object>
      </w:r>
      <w:r>
        <w:rPr>
          <w:rFonts w:ascii="Arial" w:hAnsi="Arial" w:cs="Arial"/>
        </w:rPr>
        <w:t>. p+ is prediction+</w:t>
      </w:r>
      <w:r>
        <w:rPr>
          <w:rFonts w:ascii="Arial" w:hAnsi="Arial" w:cs="Arial"/>
          <w:position w:val="-6"/>
        </w:rPr>
        <w:object>
          <v:shape id="_x0000_i1095" o:spt="75" type="#_x0000_t75" style="height:7.5pt;width:7.5pt;" o:ole="t" filled="f" coordsize="21600,21600">
            <v:path/>
            <v:fill on="f" focussize="0,0"/>
            <v:stroke/>
            <v:imagedata r:id="rId80" o:title=""/>
            <o:lock v:ext="edit" aspectratio="t"/>
            <w10:wrap type="none"/>
            <w10:anchorlock/>
          </v:shape>
          <o:OLEObject Type="Embed" ProgID="Equation.DSMT4" ShapeID="_x0000_i1095" DrawAspect="Content" ObjectID="_1468075795" r:id="rId159">
            <o:LockedField>false</o:LockedField>
          </o:OLEObject>
        </w:object>
      </w:r>
      <w:r>
        <w:rPr>
          <w:rFonts w:ascii="Arial" w:hAnsi="Arial" w:cs="Arial"/>
        </w:rPr>
        <w:t>. The forecast results are used to set the interval of power demand. Table 3 provides the costs for electricity generation expressed as interval values.</w:t>
      </w:r>
    </w:p>
    <w:p>
      <w:pPr>
        <w:autoSpaceDE w:val="0"/>
        <w:autoSpaceDN w:val="0"/>
        <w:adjustRightInd w:val="0"/>
        <w:jc w:val="left"/>
        <w:rPr>
          <w:rFonts w:ascii="Arial" w:hAnsi="Arial" w:cs="Arial"/>
        </w:rPr>
        <w:sectPr>
          <w:type w:val="continuous"/>
          <w:pgSz w:w="11906" w:h="16838"/>
          <w:pgMar w:top="720" w:right="720" w:bottom="720" w:left="720" w:header="851" w:footer="992" w:gutter="0"/>
          <w:cols w:space="425" w:num="2"/>
          <w:docGrid w:type="lines" w:linePitch="312" w:charSpace="0"/>
        </w:sectPr>
      </w:pPr>
    </w:p>
    <w:p>
      <w:pPr>
        <w:autoSpaceDE w:val="0"/>
        <w:autoSpaceDN w:val="0"/>
        <w:adjustRightInd w:val="0"/>
        <w:rPr>
          <w:rFonts w:ascii="Arial" w:hAnsi="Arial" w:cs="Arial"/>
          <w:b/>
          <w:sz w:val="18"/>
          <w:szCs w:val="18"/>
        </w:rPr>
      </w:pPr>
      <w:r>
        <w:rPr>
          <w:rFonts w:ascii="Arial" w:hAnsi="Arial" w:cs="Arial"/>
          <w:b/>
          <w:sz w:val="18"/>
          <w:szCs w:val="18"/>
        </w:rPr>
        <w:t>Tab.2. Seven attributes for SVR prediction.</w:t>
      </w:r>
    </w:p>
    <w:tbl>
      <w:tblPr>
        <w:tblStyle w:val="15"/>
        <w:tblW w:w="1046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243"/>
        <w:gridCol w:w="1415"/>
        <w:gridCol w:w="1559"/>
        <w:gridCol w:w="1132"/>
        <w:gridCol w:w="849"/>
        <w:gridCol w:w="856"/>
        <w:gridCol w:w="1440"/>
        <w:gridCol w:w="123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737" w:type="dxa"/>
            <w:tcBorders>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Year</w:t>
            </w:r>
          </w:p>
        </w:tc>
        <w:tc>
          <w:tcPr>
            <w:tcW w:w="1243"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Resident population</w:t>
            </w:r>
          </w:p>
          <w:p>
            <w:pPr>
              <w:autoSpaceDE w:val="0"/>
              <w:autoSpaceDN w:val="0"/>
              <w:adjustRightInd w:val="0"/>
              <w:snapToGrid w:val="0"/>
              <w:jc w:val="left"/>
              <w:rPr>
                <w:rFonts w:ascii="Arial" w:hAnsi="Arial" w:cs="Arial"/>
                <w:sz w:val="18"/>
                <w:szCs w:val="18"/>
              </w:rPr>
            </w:pPr>
            <w:r>
              <w:rPr>
                <w:rFonts w:ascii="Arial" w:hAnsi="Arial" w:cs="Arial"/>
                <w:sz w:val="18"/>
                <w:szCs w:val="18"/>
              </w:rPr>
              <w:t>(million)</w:t>
            </w:r>
          </w:p>
        </w:tc>
        <w:tc>
          <w:tcPr>
            <w:tcW w:w="1415"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GDP</w:t>
            </w:r>
          </w:p>
          <w:p>
            <w:pPr>
              <w:autoSpaceDE w:val="0"/>
              <w:autoSpaceDN w:val="0"/>
              <w:adjustRightInd w:val="0"/>
              <w:snapToGrid w:val="0"/>
              <w:jc w:val="left"/>
              <w:rPr>
                <w:rFonts w:ascii="Arial" w:hAnsi="Arial" w:cs="Arial"/>
                <w:sz w:val="18"/>
                <w:szCs w:val="18"/>
              </w:rPr>
            </w:pPr>
            <w:r>
              <w:rPr>
                <w:rFonts w:ascii="Arial" w:hAnsi="Arial" w:cs="Arial"/>
                <w:sz w:val="18"/>
                <w:szCs w:val="18"/>
              </w:rPr>
              <w:t>(100 million $)</w:t>
            </w:r>
          </w:p>
        </w:tc>
        <w:tc>
          <w:tcPr>
            <w:tcW w:w="1559"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Primary industry</w:t>
            </w:r>
          </w:p>
          <w:p>
            <w:pPr>
              <w:autoSpaceDE w:val="0"/>
              <w:autoSpaceDN w:val="0"/>
              <w:adjustRightInd w:val="0"/>
              <w:snapToGrid w:val="0"/>
              <w:jc w:val="left"/>
              <w:rPr>
                <w:rFonts w:ascii="Arial" w:hAnsi="Arial" w:cs="Arial"/>
                <w:sz w:val="18"/>
                <w:szCs w:val="18"/>
              </w:rPr>
            </w:pPr>
            <w:r>
              <w:rPr>
                <w:rFonts w:hint="eastAsia" w:ascii="Arial" w:hAnsi="Arial" w:cs="Arial"/>
                <w:sz w:val="18"/>
                <w:szCs w:val="18"/>
              </w:rPr>
              <w:t>（</w:t>
            </w:r>
            <w:r>
              <w:rPr>
                <w:rFonts w:ascii="Arial" w:hAnsi="Arial" w:cs="Arial"/>
                <w:sz w:val="18"/>
                <w:szCs w:val="18"/>
              </w:rPr>
              <w:t>100 million$</w:t>
            </w:r>
            <w:r>
              <w:rPr>
                <w:rFonts w:hint="eastAsia" w:ascii="Arial" w:hAnsi="Arial" w:cs="Arial"/>
                <w:sz w:val="18"/>
                <w:szCs w:val="18"/>
              </w:rPr>
              <w:t>）</w:t>
            </w:r>
          </w:p>
        </w:tc>
        <w:tc>
          <w:tcPr>
            <w:tcW w:w="1132"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 xml:space="preserve">Secondary industry </w:t>
            </w:r>
          </w:p>
        </w:tc>
        <w:tc>
          <w:tcPr>
            <w:tcW w:w="849"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Tertiary industry</w:t>
            </w:r>
          </w:p>
        </w:tc>
        <w:tc>
          <w:tcPr>
            <w:tcW w:w="856"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Industry</w:t>
            </w:r>
          </w:p>
        </w:tc>
        <w:tc>
          <w:tcPr>
            <w:tcW w:w="1440" w:type="dxa"/>
            <w:tcBorders>
              <w:left w:val="nil"/>
              <w:bottom w:val="single" w:color="auto" w:sz="4" w:space="0"/>
              <w:right w:val="nil"/>
            </w:tcBorders>
          </w:tcPr>
          <w:p>
            <w:pPr>
              <w:autoSpaceDE w:val="0"/>
              <w:autoSpaceDN w:val="0"/>
              <w:adjustRightInd w:val="0"/>
              <w:snapToGrid w:val="0"/>
              <w:jc w:val="left"/>
              <w:rPr>
                <w:rFonts w:ascii="Arial" w:hAnsi="Arial" w:cs="Arial"/>
                <w:sz w:val="18"/>
                <w:szCs w:val="18"/>
              </w:rPr>
            </w:pPr>
            <w:r>
              <w:rPr>
                <w:rFonts w:ascii="Arial" w:hAnsi="Arial" w:cs="Arial"/>
                <w:sz w:val="18"/>
                <w:szCs w:val="18"/>
              </w:rPr>
              <w:t>Coal consumption</w:t>
            </w:r>
          </w:p>
          <w:p>
            <w:pPr>
              <w:autoSpaceDE w:val="0"/>
              <w:autoSpaceDN w:val="0"/>
              <w:adjustRightInd w:val="0"/>
              <w:snapToGrid w:val="0"/>
              <w:jc w:val="left"/>
              <w:rPr>
                <w:rFonts w:ascii="Arial" w:hAnsi="Arial" w:cs="Arial"/>
                <w:sz w:val="18"/>
                <w:szCs w:val="18"/>
              </w:rPr>
            </w:pPr>
            <w:r>
              <w:rPr>
                <w:rFonts w:ascii="Arial" w:hAnsi="Arial" w:cs="Arial"/>
                <w:sz w:val="18"/>
                <w:szCs w:val="18"/>
              </w:rPr>
              <w:t>(10,000 tons)</w:t>
            </w:r>
          </w:p>
        </w:tc>
        <w:tc>
          <w:tcPr>
            <w:tcW w:w="1235" w:type="dxa"/>
            <w:tcBorders>
              <w:left w:val="nil"/>
              <w:bottom w:val="single" w:color="auto" w:sz="4" w:space="0"/>
            </w:tcBorders>
          </w:tcPr>
          <w:p>
            <w:pPr>
              <w:autoSpaceDE w:val="0"/>
              <w:autoSpaceDN w:val="0"/>
              <w:adjustRightInd w:val="0"/>
              <w:snapToGrid w:val="0"/>
              <w:jc w:val="left"/>
              <w:rPr>
                <w:rFonts w:ascii="Arial" w:hAnsi="Arial" w:cs="Arial"/>
                <w:sz w:val="18"/>
                <w:szCs w:val="18"/>
              </w:rPr>
            </w:pPr>
            <w:r>
              <w:rPr>
                <w:rFonts w:ascii="Arial" w:hAnsi="Arial" w:cs="Arial"/>
                <w:sz w:val="18"/>
                <w:szCs w:val="18"/>
              </w:rPr>
              <w:t>Electricity</w:t>
            </w:r>
            <w:r>
              <w:rPr>
                <w:rFonts w:ascii="Arial" w:hAnsi="Arial" w:cs="Arial"/>
                <w:sz w:val="18"/>
                <w:szCs w:val="18"/>
              </w:rPr>
              <w:br w:type="textWrapping"/>
            </w:r>
            <w:r>
              <w:rPr>
                <w:rFonts w:ascii="Arial" w:hAnsi="Arial" w:cs="Arial"/>
                <w:sz w:val="18"/>
                <w:szCs w:val="18"/>
              </w:rPr>
              <w:t>consumption (10</w:t>
            </w:r>
            <w:r>
              <w:rPr>
                <w:rFonts w:ascii="Arial" w:hAnsi="Arial" w:cs="Arial"/>
                <w:sz w:val="18"/>
                <w:szCs w:val="18"/>
                <w:vertAlign w:val="superscript"/>
              </w:rPr>
              <w:t>2</w:t>
            </w:r>
            <w:r>
              <w:rPr>
                <w:rFonts w:ascii="Arial" w:hAnsi="Arial" w:cs="Arial"/>
                <w:sz w:val="18"/>
                <w:szCs w:val="18"/>
              </w:rPr>
              <w:t>GWh)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2000</w:t>
            </w:r>
          </w:p>
        </w:tc>
        <w:tc>
          <w:tcPr>
            <w:tcW w:w="1243"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2.99</w:t>
            </w:r>
          </w:p>
        </w:tc>
        <w:tc>
          <w:tcPr>
            <w:tcW w:w="1415"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42.82</w:t>
            </w:r>
          </w:p>
        </w:tc>
        <w:tc>
          <w:tcPr>
            <w:tcW w:w="1559"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2.79</w:t>
            </w:r>
          </w:p>
        </w:tc>
        <w:tc>
          <w:tcPr>
            <w:tcW w:w="1132"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23.82</w:t>
            </w:r>
          </w:p>
        </w:tc>
        <w:tc>
          <w:tcPr>
            <w:tcW w:w="849"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16.2</w:t>
            </w:r>
          </w:p>
        </w:tc>
        <w:tc>
          <w:tcPr>
            <w:tcW w:w="856"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21.50</w:t>
            </w:r>
          </w:p>
        </w:tc>
        <w:tc>
          <w:tcPr>
            <w:tcW w:w="1440" w:type="dxa"/>
            <w:tcBorders>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806.79</w:t>
            </w:r>
          </w:p>
        </w:tc>
        <w:tc>
          <w:tcPr>
            <w:tcW w:w="1235" w:type="dxa"/>
            <w:tcBorders>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67.24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2001</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3.00</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78.19</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3.39</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39.69</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35.12</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36.11</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838.11</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70.97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2002</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3.01</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88.17</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3.62</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44.06</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40.49</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39.93</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875.41</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75.14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2003</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3.02</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98.81</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3.87</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49.12</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45.83</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44.49</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906.65</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84.30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2004</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3.03</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118.44</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4.13</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61.44</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52.88</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55.95</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944.37</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93.90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2005</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3.07</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142.92</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4.84</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77.45</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60.63</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71.19</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1069.94</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105.29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2006</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3.13</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179.43</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5.16</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98.09</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76.18</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89.95</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1112.81</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115.45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2007</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3.23</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205.03</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4.75</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112.88</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87.40</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103.90</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1229.83</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130.10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2008</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3.35</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241.32</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5.06</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132.89</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103.37</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122.29</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1329.34</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148.41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2009</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3.53</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308.68</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5.63</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170.44</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132.62</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157.07</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1441.53</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154.77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2010</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3.68</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345.57</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5.92</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183.21</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156.44</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166.41</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1572.77</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165.05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2011</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3.90</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423.79</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6.69</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222.37</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194.73</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202.64</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1825.47</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193.72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2012</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4.06</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519.48</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7.34</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272.36</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239.78</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249.50</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2034.41</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208.55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2013</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4.24</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592.37</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7.88</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306.15</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278.34</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281.30</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2197.67</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222.96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2014</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4.42</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663.49</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8.66</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335.75</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319.09</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307.19</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2364.55</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238.34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2015</w:t>
            </w:r>
          </w:p>
        </w:tc>
        <w:tc>
          <w:tcPr>
            <w:tcW w:w="1243"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4.55</w:t>
            </w:r>
          </w:p>
        </w:tc>
        <w:tc>
          <w:tcPr>
            <w:tcW w:w="1415"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722.52</w:t>
            </w:r>
          </w:p>
        </w:tc>
        <w:tc>
          <w:tcPr>
            <w:tcW w:w="155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9.18</w:t>
            </w:r>
          </w:p>
        </w:tc>
        <w:tc>
          <w:tcPr>
            <w:tcW w:w="1132"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355.22</w:t>
            </w:r>
          </w:p>
        </w:tc>
        <w:tc>
          <w:tcPr>
            <w:tcW w:w="849"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358.12</w:t>
            </w:r>
          </w:p>
        </w:tc>
        <w:tc>
          <w:tcPr>
            <w:tcW w:w="856"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325.23</w:t>
            </w:r>
          </w:p>
        </w:tc>
        <w:tc>
          <w:tcPr>
            <w:tcW w:w="1440" w:type="dxa"/>
            <w:tcBorders>
              <w:top w:val="nil"/>
              <w:left w:val="nil"/>
              <w:bottom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2443.52</w:t>
            </w:r>
          </w:p>
        </w:tc>
        <w:tc>
          <w:tcPr>
            <w:tcW w:w="1235" w:type="dxa"/>
            <w:tcBorders>
              <w:top w:val="nil"/>
              <w:left w:val="nil"/>
              <w:bottom w:val="nil"/>
            </w:tcBorders>
          </w:tcPr>
          <w:p>
            <w:pPr>
              <w:autoSpaceDE w:val="0"/>
              <w:autoSpaceDN w:val="0"/>
              <w:adjustRightInd w:val="0"/>
              <w:jc w:val="left"/>
              <w:rPr>
                <w:rFonts w:ascii="Arial" w:hAnsi="Arial" w:cs="Arial"/>
                <w:sz w:val="18"/>
                <w:szCs w:val="18"/>
              </w:rPr>
            </w:pPr>
            <w:r>
              <w:rPr>
                <w:rFonts w:ascii="Arial" w:hAnsi="Arial" w:cs="Arial"/>
                <w:sz w:val="18"/>
                <w:szCs w:val="18"/>
              </w:rPr>
              <w:t>247.18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737" w:type="dxa"/>
            <w:tcBorders>
              <w:top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2016</w:t>
            </w:r>
          </w:p>
        </w:tc>
        <w:tc>
          <w:tcPr>
            <w:tcW w:w="1243"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4.64</w:t>
            </w:r>
          </w:p>
        </w:tc>
        <w:tc>
          <w:tcPr>
            <w:tcW w:w="1415"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759.79</w:t>
            </w:r>
          </w:p>
        </w:tc>
        <w:tc>
          <w:tcPr>
            <w:tcW w:w="1559"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9.59</w:t>
            </w:r>
          </w:p>
        </w:tc>
        <w:tc>
          <w:tcPr>
            <w:tcW w:w="1132"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353.95</w:t>
            </w:r>
          </w:p>
        </w:tc>
        <w:tc>
          <w:tcPr>
            <w:tcW w:w="849"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396.26</w:t>
            </w:r>
          </w:p>
        </w:tc>
        <w:tc>
          <w:tcPr>
            <w:tcW w:w="856"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320.80</w:t>
            </w:r>
          </w:p>
        </w:tc>
        <w:tc>
          <w:tcPr>
            <w:tcW w:w="1440" w:type="dxa"/>
            <w:tcBorders>
              <w:top w:val="nil"/>
              <w:left w:val="nil"/>
              <w:right w:val="nil"/>
            </w:tcBorders>
          </w:tcPr>
          <w:p>
            <w:pPr>
              <w:autoSpaceDE w:val="0"/>
              <w:autoSpaceDN w:val="0"/>
              <w:adjustRightInd w:val="0"/>
              <w:jc w:val="left"/>
              <w:rPr>
                <w:rFonts w:ascii="Arial" w:hAnsi="Arial" w:cs="Arial"/>
                <w:sz w:val="18"/>
                <w:szCs w:val="18"/>
              </w:rPr>
            </w:pPr>
            <w:r>
              <w:rPr>
                <w:rFonts w:ascii="Arial" w:hAnsi="Arial" w:cs="Arial"/>
                <w:sz w:val="18"/>
                <w:szCs w:val="18"/>
              </w:rPr>
              <w:t>2478.04</w:t>
            </w:r>
          </w:p>
        </w:tc>
        <w:tc>
          <w:tcPr>
            <w:tcW w:w="1235" w:type="dxa"/>
            <w:tcBorders>
              <w:top w:val="nil"/>
              <w:left w:val="nil"/>
            </w:tcBorders>
          </w:tcPr>
          <w:p>
            <w:pPr>
              <w:autoSpaceDE w:val="0"/>
              <w:autoSpaceDN w:val="0"/>
              <w:adjustRightInd w:val="0"/>
              <w:jc w:val="left"/>
              <w:rPr>
                <w:rFonts w:ascii="Arial" w:hAnsi="Arial" w:cs="Arial"/>
                <w:sz w:val="18"/>
                <w:szCs w:val="18"/>
              </w:rPr>
            </w:pPr>
            <w:r>
              <w:rPr>
                <w:rFonts w:ascii="Arial" w:hAnsi="Arial" w:cs="Arial"/>
                <w:sz w:val="18"/>
                <w:szCs w:val="18"/>
              </w:rPr>
              <w:t>255.34</w:t>
            </w:r>
          </w:p>
        </w:tc>
      </w:tr>
    </w:tbl>
    <w:p>
      <w:pPr>
        <w:autoSpaceDE w:val="0"/>
        <w:autoSpaceDN w:val="0"/>
        <w:adjustRightInd w:val="0"/>
        <w:jc w:val="left"/>
        <w:rPr>
          <w:rFonts w:ascii="Arial" w:hAnsi="Arial" w:cs="Arial"/>
          <w:sz w:val="15"/>
          <w:szCs w:val="15"/>
        </w:rPr>
        <w:sectPr>
          <w:type w:val="continuous"/>
          <w:pgSz w:w="11906" w:h="16838"/>
          <w:pgMar w:top="720" w:right="720" w:bottom="720" w:left="720" w:header="851" w:footer="992" w:gutter="0"/>
          <w:cols w:space="425" w:num="1"/>
          <w:docGrid w:type="lines" w:linePitch="312" w:charSpace="0"/>
        </w:sectPr>
      </w:pPr>
    </w:p>
    <w:p>
      <w:pPr>
        <w:jc w:val="left"/>
        <w:rPr>
          <w:rFonts w:ascii="Arial" w:hAnsi="Arial" w:cs="Arial"/>
          <w:b/>
          <w:sz w:val="18"/>
          <w:szCs w:val="18"/>
        </w:rPr>
      </w:pPr>
      <w:r>
        <w:rPr>
          <w:rFonts w:ascii="Arial" w:hAnsi="Arial" w:cs="Arial"/>
        </w:rPr>
        <w:drawing>
          <wp:inline distT="0" distB="0" distL="0" distR="0">
            <wp:extent cx="3067050" cy="220027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r>
        <w:rPr>
          <w:rFonts w:ascii="Arial" w:hAnsi="Arial" w:cs="Arial"/>
          <w:b/>
          <w:sz w:val="18"/>
          <w:szCs w:val="18"/>
        </w:rPr>
        <w:t>Fig.3. Comparison of the prediction and actual value with a SVR model</w:t>
      </w:r>
    </w:p>
    <w:p>
      <w:pPr>
        <w:jc w:val="left"/>
        <w:rPr>
          <w:rFonts w:ascii="Arial" w:hAnsi="Arial" w:cs="Arial"/>
          <w:b/>
          <w:sz w:val="18"/>
          <w:szCs w:val="18"/>
        </w:rPr>
      </w:pPr>
    </w:p>
    <w:p>
      <w:pPr>
        <w:jc w:val="left"/>
        <w:rPr>
          <w:rFonts w:ascii="Arial" w:hAnsi="Arial" w:cs="Arial"/>
          <w:b/>
          <w:sz w:val="18"/>
          <w:szCs w:val="18"/>
        </w:rPr>
      </w:pPr>
      <w:r>
        <w:rPr>
          <w:rFonts w:ascii="Arial" w:hAnsi="Arial" w:cs="Arial"/>
          <w:b/>
          <w:sz w:val="18"/>
          <w:szCs w:val="18"/>
        </w:rPr>
        <w:t>Tab.3</w:t>
      </w:r>
      <w:r>
        <w:rPr>
          <w:rFonts w:ascii="Arial" w:hAnsi="Arial" w:cs="Arial"/>
          <w:b/>
        </w:rPr>
        <w:t xml:space="preserve"> </w:t>
      </w:r>
      <w:r>
        <w:rPr>
          <w:rFonts w:ascii="Arial" w:hAnsi="Arial" w:cs="Arial"/>
          <w:b/>
          <w:kern w:val="0"/>
          <w:sz w:val="18"/>
          <w:szCs w:val="18"/>
        </w:rPr>
        <w:t>Cost for power generation</w:t>
      </w:r>
    </w:p>
    <w:tbl>
      <w:tblPr>
        <w:tblStyle w:val="15"/>
        <w:tblW w:w="43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0"/>
        <w:gridCol w:w="1080"/>
        <w:gridCol w:w="1080"/>
        <w:gridCol w:w="108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Borders>
              <w:top w:val="single" w:color="auto" w:sz="4" w:space="0"/>
              <w:bottom w:val="single" w:color="auto" w:sz="4" w:space="0"/>
            </w:tcBorders>
          </w:tcPr>
          <w:p>
            <w:pPr>
              <w:jc w:val="left"/>
              <w:rPr>
                <w:rFonts w:ascii="Arial" w:hAnsi="Arial" w:cs="Arial"/>
                <w:sz w:val="18"/>
                <w:szCs w:val="18"/>
              </w:rPr>
            </w:pPr>
          </w:p>
        </w:tc>
        <w:tc>
          <w:tcPr>
            <w:tcW w:w="1080" w:type="dxa"/>
            <w:tcBorders>
              <w:top w:val="single" w:color="auto" w:sz="4" w:space="0"/>
              <w:bottom w:val="single" w:color="auto" w:sz="4" w:space="0"/>
            </w:tcBorders>
          </w:tcPr>
          <w:p>
            <w:pPr>
              <w:jc w:val="left"/>
              <w:rPr>
                <w:rFonts w:ascii="Arial" w:hAnsi="Arial" w:cs="Arial"/>
                <w:sz w:val="18"/>
                <w:szCs w:val="18"/>
              </w:rPr>
            </w:pPr>
            <w:r>
              <w:rPr>
                <w:rFonts w:ascii="Arial" w:hAnsi="Arial" w:cs="Arial"/>
                <w:sz w:val="18"/>
                <w:szCs w:val="18"/>
              </w:rPr>
              <w:t>period1</w:t>
            </w:r>
          </w:p>
        </w:tc>
        <w:tc>
          <w:tcPr>
            <w:tcW w:w="1080" w:type="dxa"/>
            <w:tcBorders>
              <w:top w:val="single" w:color="auto" w:sz="4" w:space="0"/>
              <w:bottom w:val="single" w:color="auto" w:sz="4" w:space="0"/>
            </w:tcBorders>
          </w:tcPr>
          <w:p>
            <w:pPr>
              <w:jc w:val="left"/>
              <w:rPr>
                <w:rFonts w:ascii="Arial" w:hAnsi="Arial" w:cs="Arial"/>
                <w:sz w:val="18"/>
                <w:szCs w:val="18"/>
              </w:rPr>
            </w:pPr>
            <w:r>
              <w:rPr>
                <w:rFonts w:ascii="Arial" w:hAnsi="Arial" w:cs="Arial"/>
                <w:sz w:val="18"/>
                <w:szCs w:val="18"/>
              </w:rPr>
              <w:t>period2</w:t>
            </w:r>
          </w:p>
        </w:tc>
        <w:tc>
          <w:tcPr>
            <w:tcW w:w="1080" w:type="dxa"/>
            <w:tcBorders>
              <w:top w:val="single" w:color="auto" w:sz="4" w:space="0"/>
              <w:bottom w:val="single" w:color="auto" w:sz="4" w:space="0"/>
            </w:tcBorders>
          </w:tcPr>
          <w:p>
            <w:pPr>
              <w:jc w:val="left"/>
              <w:rPr>
                <w:rFonts w:ascii="Arial" w:hAnsi="Arial" w:cs="Arial"/>
                <w:sz w:val="18"/>
                <w:szCs w:val="18"/>
              </w:rPr>
            </w:pPr>
            <w:r>
              <w:rPr>
                <w:rFonts w:ascii="Arial" w:hAnsi="Arial" w:cs="Arial"/>
                <w:sz w:val="18"/>
                <w:szCs w:val="18"/>
              </w:rPr>
              <w:t>period3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320" w:type="dxa"/>
            <w:gridSpan w:val="4"/>
            <w:tcBorders>
              <w:top w:val="single" w:color="auto" w:sz="4" w:space="0"/>
            </w:tcBorders>
          </w:tcPr>
          <w:p>
            <w:pPr>
              <w:jc w:val="left"/>
              <w:rPr>
                <w:rFonts w:ascii="Arial" w:hAnsi="Arial" w:cs="Arial"/>
                <w:sz w:val="18"/>
                <w:szCs w:val="18"/>
              </w:rPr>
            </w:pPr>
            <w:r>
              <w:rPr>
                <w:rFonts w:ascii="Arial" w:hAnsi="Arial" w:cs="Arial"/>
                <w:kern w:val="0"/>
                <w:sz w:val="18"/>
                <w:szCs w:val="18"/>
              </w:rPr>
              <w:t>Cost for purchasing fossil fuels</w:t>
            </w:r>
            <w:r>
              <w:rPr>
                <w:rFonts w:ascii="Arial" w:hAnsi="Arial" w:cs="Arial"/>
                <w:sz w:val="18"/>
                <w:szCs w:val="18"/>
              </w:rPr>
              <w:t xml:space="preserve">    </w:t>
            </w:r>
            <w:r>
              <w:rPr>
                <w:rFonts w:hint="eastAsia" w:ascii="Arial" w:hAnsi="Arial" w:cs="Arial"/>
                <w:sz w:val="18"/>
                <w:szCs w:val="18"/>
              </w:rPr>
              <w:t>（</w:t>
            </w:r>
            <w:r>
              <w:rPr>
                <w:rFonts w:ascii="Arial" w:hAnsi="Arial" w:cs="Arial"/>
                <w:sz w:val="18"/>
                <w:szCs w:val="18"/>
              </w:rPr>
              <w:t>10</w:t>
            </w:r>
            <w:r>
              <w:rPr>
                <w:rFonts w:ascii="Arial" w:hAnsi="Arial" w:cs="Arial"/>
                <w:sz w:val="18"/>
                <w:szCs w:val="18"/>
                <w:vertAlign w:val="superscript"/>
              </w:rPr>
              <w:t>3</w:t>
            </w:r>
            <w:r>
              <w:rPr>
                <w:rFonts w:ascii="Arial" w:hAnsi="Arial" w:cs="Arial"/>
                <w:sz w:val="18"/>
                <w:szCs w:val="18"/>
              </w:rPr>
              <w:t>$/TJ</w:t>
            </w:r>
            <w:r>
              <w:rPr>
                <w:rFonts w:hint="eastAsia" w:ascii="Arial" w:hAnsi="Arial" w:cs="Arial"/>
                <w:sz w:val="18"/>
                <w:szCs w:val="18"/>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Coal</w:t>
            </w:r>
          </w:p>
        </w:tc>
        <w:tc>
          <w:tcPr>
            <w:tcW w:w="1080" w:type="dxa"/>
          </w:tcPr>
          <w:p>
            <w:pPr>
              <w:jc w:val="left"/>
              <w:rPr>
                <w:rFonts w:ascii="Arial" w:hAnsi="Arial" w:cs="Arial"/>
                <w:sz w:val="18"/>
                <w:szCs w:val="18"/>
              </w:rPr>
            </w:pPr>
            <w:r>
              <w:rPr>
                <w:rFonts w:ascii="Arial" w:hAnsi="Arial" w:cs="Arial"/>
                <w:sz w:val="18"/>
                <w:szCs w:val="18"/>
              </w:rPr>
              <w:t>[0.32,0.38]</w:t>
            </w:r>
          </w:p>
        </w:tc>
        <w:tc>
          <w:tcPr>
            <w:tcW w:w="1080" w:type="dxa"/>
          </w:tcPr>
          <w:p>
            <w:pPr>
              <w:jc w:val="left"/>
              <w:rPr>
                <w:rFonts w:ascii="Arial" w:hAnsi="Arial" w:cs="Arial"/>
                <w:sz w:val="18"/>
                <w:szCs w:val="18"/>
              </w:rPr>
            </w:pPr>
            <w:r>
              <w:rPr>
                <w:rFonts w:ascii="Arial" w:hAnsi="Arial" w:cs="Arial"/>
                <w:sz w:val="18"/>
                <w:szCs w:val="18"/>
              </w:rPr>
              <w:t>[0.30,0.36]</w:t>
            </w:r>
          </w:p>
        </w:tc>
        <w:tc>
          <w:tcPr>
            <w:tcW w:w="1080" w:type="dxa"/>
          </w:tcPr>
          <w:p>
            <w:pPr>
              <w:jc w:val="left"/>
              <w:rPr>
                <w:rFonts w:ascii="Arial" w:hAnsi="Arial" w:cs="Arial"/>
                <w:sz w:val="18"/>
                <w:szCs w:val="18"/>
              </w:rPr>
            </w:pPr>
            <w:r>
              <w:rPr>
                <w:rFonts w:ascii="Arial" w:hAnsi="Arial" w:cs="Arial"/>
                <w:sz w:val="18"/>
                <w:szCs w:val="18"/>
              </w:rPr>
              <w:t>[0.28,0.34]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Natural gas</w:t>
            </w:r>
          </w:p>
        </w:tc>
        <w:tc>
          <w:tcPr>
            <w:tcW w:w="1080" w:type="dxa"/>
          </w:tcPr>
          <w:p>
            <w:pPr>
              <w:jc w:val="left"/>
              <w:rPr>
                <w:rFonts w:ascii="Arial" w:hAnsi="Arial" w:cs="Arial"/>
                <w:sz w:val="18"/>
                <w:szCs w:val="18"/>
              </w:rPr>
            </w:pPr>
            <w:r>
              <w:rPr>
                <w:rFonts w:ascii="Arial" w:hAnsi="Arial" w:cs="Arial"/>
                <w:sz w:val="18"/>
                <w:szCs w:val="18"/>
              </w:rPr>
              <w:t>[0.35,0.42]</w:t>
            </w:r>
          </w:p>
        </w:tc>
        <w:tc>
          <w:tcPr>
            <w:tcW w:w="1080" w:type="dxa"/>
          </w:tcPr>
          <w:p>
            <w:pPr>
              <w:jc w:val="left"/>
              <w:rPr>
                <w:rFonts w:ascii="Arial" w:hAnsi="Arial" w:cs="Arial"/>
                <w:sz w:val="18"/>
                <w:szCs w:val="18"/>
              </w:rPr>
            </w:pPr>
            <w:r>
              <w:rPr>
                <w:rFonts w:ascii="Arial" w:hAnsi="Arial" w:cs="Arial"/>
                <w:sz w:val="18"/>
                <w:szCs w:val="18"/>
              </w:rPr>
              <w:t>[0.33,0.40]</w:t>
            </w:r>
          </w:p>
        </w:tc>
        <w:tc>
          <w:tcPr>
            <w:tcW w:w="1080" w:type="dxa"/>
          </w:tcPr>
          <w:p>
            <w:pPr>
              <w:jc w:val="left"/>
              <w:rPr>
                <w:rFonts w:ascii="Arial" w:hAnsi="Arial" w:cs="Arial"/>
                <w:sz w:val="18"/>
                <w:szCs w:val="18"/>
              </w:rPr>
            </w:pPr>
            <w:r>
              <w:rPr>
                <w:rFonts w:ascii="Arial" w:hAnsi="Arial" w:cs="Arial"/>
                <w:sz w:val="18"/>
                <w:szCs w:val="18"/>
              </w:rPr>
              <w:t>[0.31,0.38]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320" w:type="dxa"/>
            <w:gridSpan w:val="4"/>
          </w:tcPr>
          <w:p>
            <w:pPr>
              <w:jc w:val="left"/>
              <w:rPr>
                <w:rFonts w:ascii="Arial" w:hAnsi="Arial" w:cs="Arial"/>
                <w:sz w:val="18"/>
                <w:szCs w:val="18"/>
              </w:rPr>
            </w:pPr>
            <w:r>
              <w:rPr>
                <w:rFonts w:ascii="Arial" w:hAnsi="Arial" w:cs="Arial"/>
                <w:kern w:val="0"/>
                <w:sz w:val="18"/>
                <w:szCs w:val="18"/>
              </w:rPr>
              <w:t xml:space="preserve">Variable cost for power generation  </w:t>
            </w:r>
            <w:r>
              <w:rPr>
                <w:rFonts w:ascii="Arial" w:hAnsi="Arial" w:cs="Arial"/>
                <w:sz w:val="18"/>
                <w:szCs w:val="18"/>
              </w:rPr>
              <w:t>(10</w:t>
            </w:r>
            <w:r>
              <w:rPr>
                <w:rFonts w:ascii="Arial" w:hAnsi="Arial" w:cs="Arial"/>
                <w:sz w:val="18"/>
                <w:szCs w:val="18"/>
                <w:vertAlign w:val="superscript"/>
              </w:rPr>
              <w:t>3</w:t>
            </w:r>
            <w:r>
              <w:rPr>
                <w:rFonts w:ascii="Arial" w:hAnsi="Arial" w:cs="Arial"/>
                <w:sz w:val="18"/>
                <w:szCs w:val="18"/>
              </w:rPr>
              <w:t xml:space="preserve">$/GWh)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Coal</w:t>
            </w:r>
          </w:p>
        </w:tc>
        <w:tc>
          <w:tcPr>
            <w:tcW w:w="1080" w:type="dxa"/>
          </w:tcPr>
          <w:p>
            <w:pPr>
              <w:jc w:val="left"/>
              <w:rPr>
                <w:rFonts w:ascii="Arial" w:hAnsi="Arial" w:cs="Arial"/>
                <w:sz w:val="18"/>
                <w:szCs w:val="18"/>
              </w:rPr>
            </w:pPr>
            <w:r>
              <w:rPr>
                <w:rFonts w:ascii="Arial" w:hAnsi="Arial" w:cs="Arial"/>
                <w:sz w:val="18"/>
                <w:szCs w:val="18"/>
              </w:rPr>
              <w:t>[1.62,1.87]</w:t>
            </w:r>
          </w:p>
        </w:tc>
        <w:tc>
          <w:tcPr>
            <w:tcW w:w="1080" w:type="dxa"/>
          </w:tcPr>
          <w:p>
            <w:pPr>
              <w:jc w:val="left"/>
              <w:rPr>
                <w:rFonts w:ascii="Arial" w:hAnsi="Arial" w:cs="Arial"/>
                <w:sz w:val="18"/>
                <w:szCs w:val="18"/>
              </w:rPr>
            </w:pPr>
            <w:r>
              <w:rPr>
                <w:rFonts w:ascii="Arial" w:hAnsi="Arial" w:cs="Arial"/>
                <w:sz w:val="18"/>
                <w:szCs w:val="18"/>
              </w:rPr>
              <w:t>[1.54,1.78]</w:t>
            </w:r>
          </w:p>
        </w:tc>
        <w:tc>
          <w:tcPr>
            <w:tcW w:w="1080" w:type="dxa"/>
          </w:tcPr>
          <w:p>
            <w:pPr>
              <w:jc w:val="left"/>
              <w:rPr>
                <w:rFonts w:ascii="Arial" w:hAnsi="Arial" w:cs="Arial"/>
                <w:sz w:val="18"/>
                <w:szCs w:val="18"/>
              </w:rPr>
            </w:pPr>
            <w:r>
              <w:rPr>
                <w:rFonts w:ascii="Arial" w:hAnsi="Arial" w:cs="Arial"/>
                <w:sz w:val="18"/>
                <w:szCs w:val="18"/>
              </w:rPr>
              <w:t>[1.46,1.69]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Natural gas</w:t>
            </w:r>
          </w:p>
        </w:tc>
        <w:tc>
          <w:tcPr>
            <w:tcW w:w="1080" w:type="dxa"/>
          </w:tcPr>
          <w:p>
            <w:pPr>
              <w:jc w:val="left"/>
              <w:rPr>
                <w:rFonts w:ascii="Arial" w:hAnsi="Arial" w:cs="Arial"/>
                <w:sz w:val="18"/>
                <w:szCs w:val="18"/>
              </w:rPr>
            </w:pPr>
            <w:r>
              <w:rPr>
                <w:rFonts w:ascii="Arial" w:hAnsi="Arial" w:cs="Arial"/>
                <w:sz w:val="18"/>
                <w:szCs w:val="18"/>
              </w:rPr>
              <w:t>[2.19,2.52]</w:t>
            </w:r>
          </w:p>
        </w:tc>
        <w:tc>
          <w:tcPr>
            <w:tcW w:w="1080" w:type="dxa"/>
          </w:tcPr>
          <w:p>
            <w:pPr>
              <w:jc w:val="left"/>
              <w:rPr>
                <w:rFonts w:ascii="Arial" w:hAnsi="Arial" w:cs="Arial"/>
                <w:sz w:val="18"/>
                <w:szCs w:val="18"/>
              </w:rPr>
            </w:pPr>
            <w:r>
              <w:rPr>
                <w:rFonts w:ascii="Arial" w:hAnsi="Arial" w:cs="Arial"/>
                <w:sz w:val="18"/>
                <w:szCs w:val="18"/>
              </w:rPr>
              <w:t>[2.08,2.39]</w:t>
            </w:r>
          </w:p>
        </w:tc>
        <w:tc>
          <w:tcPr>
            <w:tcW w:w="1080" w:type="dxa"/>
          </w:tcPr>
          <w:p>
            <w:pPr>
              <w:jc w:val="left"/>
              <w:rPr>
                <w:rFonts w:ascii="Arial" w:hAnsi="Arial" w:cs="Arial"/>
                <w:sz w:val="18"/>
                <w:szCs w:val="18"/>
              </w:rPr>
            </w:pPr>
            <w:r>
              <w:rPr>
                <w:rFonts w:ascii="Arial" w:hAnsi="Arial" w:cs="Arial"/>
                <w:sz w:val="18"/>
                <w:szCs w:val="18"/>
              </w:rPr>
              <w:t>[1.98,2.27]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Solar</w:t>
            </w:r>
          </w:p>
        </w:tc>
        <w:tc>
          <w:tcPr>
            <w:tcW w:w="1080" w:type="dxa"/>
          </w:tcPr>
          <w:p>
            <w:pPr>
              <w:jc w:val="left"/>
              <w:rPr>
                <w:rFonts w:ascii="Arial" w:hAnsi="Arial" w:cs="Arial"/>
                <w:sz w:val="18"/>
                <w:szCs w:val="18"/>
              </w:rPr>
            </w:pPr>
            <w:r>
              <w:rPr>
                <w:rFonts w:ascii="Arial" w:hAnsi="Arial" w:cs="Arial"/>
                <w:sz w:val="18"/>
                <w:szCs w:val="18"/>
              </w:rPr>
              <w:t>[4.90,5.10]</w:t>
            </w:r>
          </w:p>
        </w:tc>
        <w:tc>
          <w:tcPr>
            <w:tcW w:w="1080" w:type="dxa"/>
          </w:tcPr>
          <w:p>
            <w:pPr>
              <w:jc w:val="left"/>
              <w:rPr>
                <w:rFonts w:ascii="Arial" w:hAnsi="Arial" w:cs="Arial"/>
                <w:sz w:val="18"/>
                <w:szCs w:val="18"/>
              </w:rPr>
            </w:pPr>
            <w:r>
              <w:rPr>
                <w:rFonts w:ascii="Arial" w:hAnsi="Arial" w:cs="Arial"/>
                <w:sz w:val="18"/>
                <w:szCs w:val="18"/>
              </w:rPr>
              <w:t>[4.66,4.84]</w:t>
            </w:r>
          </w:p>
        </w:tc>
        <w:tc>
          <w:tcPr>
            <w:tcW w:w="1080" w:type="dxa"/>
          </w:tcPr>
          <w:p>
            <w:pPr>
              <w:jc w:val="left"/>
              <w:rPr>
                <w:rFonts w:ascii="Arial" w:hAnsi="Arial" w:cs="Arial"/>
                <w:sz w:val="18"/>
                <w:szCs w:val="18"/>
              </w:rPr>
            </w:pPr>
            <w:r>
              <w:rPr>
                <w:rFonts w:ascii="Arial" w:hAnsi="Arial" w:cs="Arial"/>
                <w:sz w:val="18"/>
                <w:szCs w:val="18"/>
              </w:rPr>
              <w:t>[4.42,4.60]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Wind</w:t>
            </w:r>
          </w:p>
        </w:tc>
        <w:tc>
          <w:tcPr>
            <w:tcW w:w="1080" w:type="dxa"/>
          </w:tcPr>
          <w:p>
            <w:pPr>
              <w:jc w:val="left"/>
              <w:rPr>
                <w:rFonts w:ascii="Arial" w:hAnsi="Arial" w:cs="Arial"/>
                <w:sz w:val="18"/>
                <w:szCs w:val="18"/>
              </w:rPr>
            </w:pPr>
            <w:r>
              <w:rPr>
                <w:rFonts w:ascii="Arial" w:hAnsi="Arial" w:cs="Arial"/>
                <w:sz w:val="18"/>
                <w:szCs w:val="18"/>
              </w:rPr>
              <w:t>[8.64,9.19]</w:t>
            </w:r>
          </w:p>
        </w:tc>
        <w:tc>
          <w:tcPr>
            <w:tcW w:w="1080" w:type="dxa"/>
          </w:tcPr>
          <w:p>
            <w:pPr>
              <w:jc w:val="left"/>
              <w:rPr>
                <w:rFonts w:ascii="Arial" w:hAnsi="Arial" w:cs="Arial"/>
                <w:sz w:val="18"/>
                <w:szCs w:val="18"/>
              </w:rPr>
            </w:pPr>
            <w:r>
              <w:rPr>
                <w:rFonts w:ascii="Arial" w:hAnsi="Arial" w:cs="Arial"/>
                <w:sz w:val="18"/>
                <w:szCs w:val="18"/>
              </w:rPr>
              <w:t>[8.21,8.68]</w:t>
            </w:r>
          </w:p>
        </w:tc>
        <w:tc>
          <w:tcPr>
            <w:tcW w:w="1080" w:type="dxa"/>
          </w:tcPr>
          <w:p>
            <w:pPr>
              <w:jc w:val="left"/>
              <w:rPr>
                <w:rFonts w:ascii="Arial" w:hAnsi="Arial" w:cs="Arial"/>
                <w:sz w:val="18"/>
                <w:szCs w:val="18"/>
              </w:rPr>
            </w:pPr>
            <w:r>
              <w:rPr>
                <w:rFonts w:ascii="Arial" w:hAnsi="Arial" w:cs="Arial"/>
                <w:sz w:val="18"/>
                <w:szCs w:val="18"/>
              </w:rPr>
              <w:t>[7.8,8.19]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1080" w:type="dxa"/>
          </w:tcPr>
          <w:p>
            <w:pPr>
              <w:jc w:val="left"/>
              <w:rPr>
                <w:rFonts w:ascii="Arial" w:hAnsi="Arial" w:cs="Arial"/>
                <w:sz w:val="18"/>
                <w:szCs w:val="18"/>
              </w:rPr>
            </w:pPr>
            <w:r>
              <w:rPr>
                <w:rFonts w:ascii="Arial" w:hAnsi="Arial" w:cs="Arial"/>
                <w:sz w:val="18"/>
                <w:szCs w:val="18"/>
              </w:rPr>
              <w:t>Hydro</w:t>
            </w:r>
          </w:p>
        </w:tc>
        <w:tc>
          <w:tcPr>
            <w:tcW w:w="1080" w:type="dxa"/>
          </w:tcPr>
          <w:p>
            <w:pPr>
              <w:jc w:val="left"/>
              <w:rPr>
                <w:rFonts w:ascii="Arial" w:hAnsi="Arial" w:cs="Arial"/>
                <w:sz w:val="18"/>
                <w:szCs w:val="18"/>
              </w:rPr>
            </w:pPr>
            <w:r>
              <w:rPr>
                <w:rFonts w:ascii="Arial" w:hAnsi="Arial" w:cs="Arial"/>
                <w:sz w:val="18"/>
                <w:szCs w:val="18"/>
              </w:rPr>
              <w:t>[6.58,7.80]</w:t>
            </w:r>
          </w:p>
        </w:tc>
        <w:tc>
          <w:tcPr>
            <w:tcW w:w="1080" w:type="dxa"/>
          </w:tcPr>
          <w:p>
            <w:pPr>
              <w:jc w:val="left"/>
              <w:rPr>
                <w:rFonts w:ascii="Arial" w:hAnsi="Arial" w:cs="Arial"/>
                <w:sz w:val="18"/>
                <w:szCs w:val="18"/>
              </w:rPr>
            </w:pPr>
            <w:r>
              <w:rPr>
                <w:rFonts w:ascii="Arial" w:hAnsi="Arial" w:cs="Arial"/>
                <w:sz w:val="18"/>
                <w:szCs w:val="18"/>
              </w:rPr>
              <w:t>[6.25,7.41]</w:t>
            </w:r>
          </w:p>
        </w:tc>
        <w:tc>
          <w:tcPr>
            <w:tcW w:w="1080" w:type="dxa"/>
          </w:tcPr>
          <w:p>
            <w:pPr>
              <w:jc w:val="left"/>
              <w:rPr>
                <w:rFonts w:ascii="Arial" w:hAnsi="Arial" w:cs="Arial"/>
                <w:sz w:val="18"/>
                <w:szCs w:val="18"/>
              </w:rPr>
            </w:pPr>
            <w:r>
              <w:rPr>
                <w:rFonts w:ascii="Arial" w:hAnsi="Arial" w:cs="Arial"/>
                <w:sz w:val="18"/>
                <w:szCs w:val="18"/>
              </w:rPr>
              <w:t>[5.94,7.03]</w:t>
            </w:r>
          </w:p>
        </w:tc>
      </w:tr>
    </w:tbl>
    <w:p>
      <w:pPr>
        <w:widowControl/>
        <w:jc w:val="left"/>
        <w:rPr>
          <w:rFonts w:ascii="Arial" w:hAnsi="Arial" w:cs="Arial"/>
        </w:rPr>
        <w:sectPr>
          <w:type w:val="continuous"/>
          <w:pgSz w:w="11906" w:h="16838"/>
          <w:pgMar w:top="720" w:right="720" w:bottom="720" w:left="720" w:header="851" w:footer="992" w:gutter="0"/>
          <w:cols w:space="425" w:num="2"/>
          <w:docGrid w:type="lines" w:linePitch="312" w:charSpace="0"/>
        </w:sectPr>
      </w:pPr>
    </w:p>
    <w:p>
      <w:pPr>
        <w:jc w:val="center"/>
        <w:rPr>
          <w:rFonts w:ascii="Arial" w:hAnsi="Arial" w:cs="Arial"/>
        </w:rPr>
      </w:pPr>
      <w:r>
        <w:rPr>
          <w:rFonts w:ascii="Arial" w:hAnsi="Arial" w:cs="Arial"/>
        </w:rPr>
        <w:t>(a) Spring and Summer</w:t>
      </w:r>
    </w:p>
    <w:p>
      <w:pPr>
        <w:jc w:val="center"/>
        <w:rPr>
          <w:rFonts w:ascii="Arial" w:hAnsi="Arial" w:cs="Arial"/>
        </w:rPr>
        <w:sectPr>
          <w:type w:val="continuous"/>
          <w:pgSz w:w="11906" w:h="16838"/>
          <w:pgMar w:top="720" w:right="720" w:bottom="720" w:left="720" w:header="851" w:footer="992" w:gutter="0"/>
          <w:cols w:space="425" w:num="1"/>
          <w:docGrid w:type="lines" w:linePitch="312" w:charSpace="0"/>
        </w:sectPr>
      </w:pPr>
    </w:p>
    <w:p>
      <w:pPr>
        <w:jc w:val="left"/>
        <w:rPr>
          <w:rFonts w:ascii="Arial" w:hAnsi="Arial" w:cs="Arial"/>
        </w:rPr>
        <w:sectPr>
          <w:type w:val="continuous"/>
          <w:pgSz w:w="11906" w:h="16838"/>
          <w:pgMar w:top="720" w:right="720" w:bottom="720" w:left="720" w:header="851" w:footer="992" w:gutter="0"/>
          <w:cols w:space="425" w:num="2"/>
          <w:docGrid w:type="lines" w:linePitch="312" w:charSpace="0"/>
        </w:sectPr>
      </w:pPr>
      <w:r>
        <w:rPr>
          <w:rFonts w:ascii="Arial" w:hAnsi="Arial" w:cs="Arial"/>
        </w:rPr>
        <w:drawing>
          <wp:anchor distT="0" distB="0" distL="114300" distR="114300" simplePos="0" relativeHeight="251673600" behindDoc="1" locked="0" layoutInCell="1" allowOverlap="1">
            <wp:simplePos x="0" y="0"/>
            <wp:positionH relativeFrom="margin">
              <wp:posOffset>54610</wp:posOffset>
            </wp:positionH>
            <wp:positionV relativeFrom="paragraph">
              <wp:posOffset>53975</wp:posOffset>
            </wp:positionV>
            <wp:extent cx="6645910" cy="2378710"/>
            <wp:effectExtent l="0" t="0" r="2540" b="2540"/>
            <wp:wrapThrough wrapText="bothSides">
              <wp:wrapPolygon>
                <wp:start x="0" y="0"/>
                <wp:lineTo x="0" y="21450"/>
                <wp:lineTo x="21546" y="21450"/>
                <wp:lineTo x="21546" y="0"/>
                <wp:lineTo x="0" y="0"/>
              </wp:wrapPolygon>
            </wp:wrapThrough>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anchor>
        </w:drawing>
      </w:r>
    </w:p>
    <w:p>
      <w:pPr>
        <w:widowControl/>
        <w:jc w:val="center"/>
        <w:rPr>
          <w:rFonts w:ascii="Arial" w:hAnsi="Arial" w:cs="Arial"/>
        </w:rPr>
      </w:pPr>
      <w:r>
        <w:rPr>
          <w:rFonts w:ascii="Arial" w:hAnsi="Arial" w:cs="Arial"/>
        </w:rPr>
        <w:t>(b) Autumn and Winter</w:t>
      </w:r>
    </w:p>
    <w:p>
      <w:pPr>
        <w:jc w:val="left"/>
        <w:rPr>
          <w:rFonts w:ascii="Arial" w:hAnsi="Arial" w:cs="Arial"/>
        </w:rPr>
      </w:pPr>
      <w:r>
        <w:rPr>
          <w:rFonts w:ascii="Arial" w:hAnsi="Arial" w:cs="Arial"/>
        </w:rPr>
        <w:drawing>
          <wp:inline distT="0" distB="0" distL="0" distR="0">
            <wp:extent cx="6645910" cy="2363470"/>
            <wp:effectExtent l="0" t="0" r="2540" b="17780"/>
            <wp:docPr id="62" name="图表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pPr>
        <w:jc w:val="center"/>
        <w:rPr>
          <w:rFonts w:ascii="Arial" w:hAnsi="Arial" w:cs="Arial"/>
          <w:b/>
          <w:sz w:val="18"/>
          <w:szCs w:val="18"/>
        </w:rPr>
        <w:sectPr>
          <w:type w:val="continuous"/>
          <w:pgSz w:w="11906" w:h="16838"/>
          <w:pgMar w:top="720" w:right="720" w:bottom="720" w:left="720" w:header="851" w:footer="992" w:gutter="0"/>
          <w:cols w:space="425" w:num="1"/>
          <w:docGrid w:type="lines" w:linePitch="312" w:charSpace="0"/>
        </w:sectPr>
      </w:pPr>
      <w:r>
        <w:rPr>
          <w:rFonts w:ascii="Arial" w:hAnsi="Arial" w:cs="Arial"/>
          <w:b/>
          <w:sz w:val="18"/>
          <w:szCs w:val="18"/>
        </w:rPr>
        <w:t>Fig.4 Power generation of various generating technologies in different periods (lower bound)</w:t>
      </w:r>
    </w:p>
    <w:p>
      <w:pPr>
        <w:jc w:val="left"/>
        <w:rPr>
          <w:rFonts w:ascii="Arial" w:hAnsi="Arial" w:cs="Arial"/>
        </w:rPr>
        <w:sectPr>
          <w:type w:val="continuous"/>
          <w:pgSz w:w="11906" w:h="16838"/>
          <w:pgMar w:top="720" w:right="720" w:bottom="720" w:left="720" w:header="851" w:footer="992" w:gutter="0"/>
          <w:cols w:space="425" w:num="1"/>
          <w:docGrid w:type="lines" w:linePitch="312" w:charSpace="0"/>
        </w:sectPr>
      </w:pPr>
    </w:p>
    <w:p>
      <w:pPr>
        <w:spacing w:line="360" w:lineRule="exact"/>
        <w:jc w:val="left"/>
        <w:rPr>
          <w:rFonts w:ascii="Arial" w:hAnsi="Arial" w:cs="Arial"/>
        </w:rPr>
      </w:pPr>
      <w:r>
        <w:rPr>
          <w:rFonts w:ascii="Arial" w:hAnsi="Arial" w:cs="Arial"/>
        </w:rPr>
        <w:t>Fig.4. shows the power generation of various generating technologies in different periods (lower bound). The power consumption of businesses and residents has changed a lot in 24 hours a day. According to the actual situation, we divide the day into four periods. d=1, for the trough period, a total of 8 hours (23:00-7:00). d=2, for the general period, 8 hours (7:00-8:00 and 11:00-18:00). d=3 (8:00-10:00,18</w:t>
      </w:r>
      <w:r>
        <w:rPr>
          <w:rFonts w:hint="eastAsia" w:ascii="Arial" w:hAnsi="Arial" w:cs="Arial"/>
        </w:rPr>
        <w:t>：</w:t>
      </w:r>
      <w:r>
        <w:rPr>
          <w:rFonts w:ascii="Arial" w:hAnsi="Arial" w:cs="Arial"/>
        </w:rPr>
        <w:t xml:space="preserve">00-19:00 ,and 21:00-23:00),d=4(10:00-11:00 and 19:00-21:00), respectively, the high demand period and peak period, 4 hours. The overall average load during summer high demand period and peak period were 29.36% higher than the general period. With the carbon emission reduction policy, power generation arrangements will shift to more </w:t>
      </w:r>
      <w:r>
        <w:rPr>
          <w:rFonts w:ascii="Arial" w:hAnsi="Arial" w:cs="Arial"/>
          <w:highlight w:val="yellow"/>
        </w:rPr>
        <w:t>economical</w:t>
      </w:r>
      <w:r>
        <w:rPr>
          <w:rFonts w:ascii="Arial" w:hAnsi="Arial" w:cs="Arial"/>
        </w:rPr>
        <w:t xml:space="preserve"> and environmentally friendly power plants. While meeting the power demand, the power generation of coal-fired power plants has been declining year by year, and the proportion of renewable energy power generation technologies has steadily risen. The peak of electricity consumption occurs in summer, and the average daily minimum electricity consumption appears in spring. In the autumn, renewables generate the most electricity. This is related to the climate of the area corresponding to the reference data. </w:t>
      </w:r>
      <w:r>
        <w:rPr>
          <w:rFonts w:ascii="Arial" w:hAnsi="Arial" w:cs="Arial"/>
          <w:highlight w:val="yellow"/>
        </w:rPr>
        <w:t>Autumn windy, abundant sunshine, and abundant water.</w:t>
      </w:r>
      <w:r>
        <w:rPr>
          <w:rFonts w:ascii="Arial" w:hAnsi="Arial" w:cs="Arial"/>
        </w:rPr>
        <w:t xml:space="preserve"> Therefore, renewable energy generation arrangements have increased. On the other hand, with the decline of thermal power, in three planning periods, renewable energy generation proportion gradually increased, accounting for the total generation of 32.73%, 40.78%, and 42.67%.</w:t>
      </w:r>
    </w:p>
    <w:p>
      <w:pPr>
        <w:spacing w:line="360" w:lineRule="exact"/>
        <w:jc w:val="center"/>
        <w:rPr>
          <w:rFonts w:ascii="Arial" w:hAnsi="Arial" w:cs="Arial"/>
          <w:sz w:val="18"/>
          <w:szCs w:val="18"/>
        </w:rPr>
      </w:pPr>
      <w:r>
        <w:rPr>
          <w:rFonts w:ascii="Arial" w:hAnsi="Arial" w:cs="Arial"/>
          <w:sz w:val="18"/>
          <w:szCs w:val="18"/>
        </w:rPr>
        <w:t>a) lower bound</w:t>
      </w:r>
    </w:p>
    <w:p>
      <w:pPr>
        <w:spacing w:line="360" w:lineRule="exact"/>
        <w:jc w:val="center"/>
        <w:rPr>
          <w:rFonts w:ascii="Arial" w:hAnsi="Arial" w:cs="Arial"/>
          <w:sz w:val="18"/>
          <w:szCs w:val="18"/>
        </w:rPr>
      </w:pPr>
      <w:r>
        <w:rPr>
          <w:rFonts w:ascii="Arial" w:hAnsi="Arial" w:cs="Arial"/>
          <w:sz w:val="18"/>
          <w:szCs w:val="18"/>
        </w:rPr>
        <w:t xml:space="preserve"> b) upper bound</w:t>
      </w:r>
    </w:p>
    <w:p>
      <w:pPr>
        <w:spacing w:line="360" w:lineRule="exact"/>
        <w:jc w:val="left"/>
        <w:rPr>
          <w:rFonts w:ascii="Arial" w:hAnsi="Arial" w:eastAsia="AdvOT863180fb" w:cs="Arial"/>
          <w:kern w:val="0"/>
          <w:sz w:val="15"/>
          <w:szCs w:val="15"/>
        </w:rPr>
      </w:pPr>
      <w:r>
        <w:rPr>
          <w:rFonts w:ascii="Arial" w:hAnsi="Arial" w:eastAsia="AdvOT863180fb" w:cs="Arial"/>
          <w:kern w:val="0"/>
          <w:sz w:val="15"/>
          <w:szCs w:val="15"/>
        </w:rPr>
        <w:t>note: ACS(</w:t>
      </w:r>
      <w:r>
        <w:rPr>
          <w:rFonts w:ascii="Arial" w:hAnsi="Arial" w:cs="Arial"/>
          <w:sz w:val="15"/>
          <w:szCs w:val="15"/>
        </w:rPr>
        <w:t>dispatchable loads</w:t>
      </w:r>
      <w:r>
        <w:rPr>
          <w:rFonts w:ascii="Arial" w:hAnsi="Arial" w:eastAsia="AdvOT863180fb" w:cs="Arial"/>
          <w:kern w:val="0"/>
          <w:sz w:val="15"/>
          <w:szCs w:val="15"/>
        </w:rPr>
        <w:t>) GER(</w:t>
      </w:r>
      <w:r>
        <w:rPr>
          <w:rFonts w:ascii="Arial" w:hAnsi="Arial" w:cs="Arial"/>
          <w:sz w:val="15"/>
          <w:szCs w:val="15"/>
        </w:rPr>
        <w:t>renewable energy</w:t>
      </w:r>
      <w:r>
        <w:rPr>
          <w:rFonts w:ascii="Arial" w:hAnsi="Arial" w:eastAsia="AdvOT863180fb" w:cs="Arial"/>
          <w:kern w:val="0"/>
          <w:sz w:val="15"/>
          <w:szCs w:val="15"/>
        </w:rPr>
        <w:t>)</w:t>
      </w:r>
    </w:p>
    <w:p>
      <w:pPr>
        <w:spacing w:line="360" w:lineRule="exact"/>
        <w:jc w:val="left"/>
        <w:rPr>
          <w:rFonts w:ascii="Arial" w:hAnsi="Arial" w:eastAsia="AdvOT863180fb" w:cs="Arial"/>
          <w:b/>
          <w:kern w:val="0"/>
          <w:sz w:val="18"/>
          <w:szCs w:val="18"/>
        </w:rPr>
      </w:pPr>
      <w:r>
        <w:rPr>
          <w:rFonts w:ascii="Arial" w:hAnsi="Arial" w:eastAsia="AdvOT863180fb" w:cs="Arial"/>
          <w:b/>
          <w:kern w:val="0"/>
          <w:sz w:val="18"/>
          <w:szCs w:val="18"/>
        </w:rPr>
        <w:t>Fig.5 Dispatchable loads adjusting quantity under different energy availability level</w:t>
      </w:r>
    </w:p>
    <w:p>
      <w:pPr>
        <w:spacing w:line="360" w:lineRule="exact"/>
        <w:jc w:val="left"/>
        <w:rPr>
          <w:rFonts w:ascii="Arial" w:hAnsi="Arial" w:cs="Arial"/>
        </w:rPr>
      </w:pPr>
      <w:r>
        <w:rPr>
          <w:rFonts w:ascii="Arial" w:hAnsi="Arial" w:cs="Arial"/>
        </w:rPr>
        <w:t xml:space="preserve">Fig. 5 shows the dispatchable loads regulation and the shortage of renewable energy under different power availability </w:t>
      </w:r>
      <w:r>
        <w:rPr>
          <w:rFonts w:ascii="Arial" w:hAnsi="Arial" w:cs="Arial"/>
          <w:highlight w:val="yellow"/>
        </w:rPr>
        <w:t>.t represents the planning period, p is the probability of three kinds of renewable energy shortage random events.</w:t>
      </w:r>
      <w:r>
        <w:rPr>
          <w:rFonts w:ascii="Arial" w:hAnsi="Arial" w:cs="Arial"/>
        </w:rPr>
        <w:t xml:space="preserve"> The probability level of p1, p2, p3 is medium, high and low. ACS is a dispatchable load adjustment represented by ice storage in a VPP. When wind power, photovoltaic power generation and hydropower shortage due to the weather and the like fail to reach the target power generation capacity, the dispatchable load can play a positive regulatory role. The maximum ratio of dispatchable load regulation to power generation shortage during the three planning periods is 94.16%, the minimum is 15.01%, and the average is 39.13%.</w:t>
      </w:r>
      <w:r>
        <w:rPr>
          <w:rFonts w:ascii="Arial" w:hAnsi="Arial" w:cs="Arial"/>
        </w:rPr>
        <w:drawing>
          <wp:inline distT="0" distB="0" distL="0" distR="0">
            <wp:extent cx="3187700" cy="1912620"/>
            <wp:effectExtent l="0" t="0" r="1270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3"/>
              </a:graphicData>
            </a:graphic>
          </wp:inline>
        </w:drawing>
      </w:r>
    </w:p>
    <w:p>
      <w:pPr>
        <w:spacing w:line="360" w:lineRule="exact"/>
        <w:jc w:val="left"/>
        <w:rPr>
          <w:rFonts w:ascii="Arial" w:hAnsi="Arial" w:cs="Arial"/>
          <w:sz w:val="18"/>
          <w:szCs w:val="18"/>
        </w:rPr>
      </w:pPr>
      <w:r>
        <w:rPr>
          <w:rFonts w:ascii="Arial" w:hAnsi="Arial" w:cs="Arial"/>
          <w:sz w:val="18"/>
          <w:szCs w:val="18"/>
        </w:rPr>
        <w:t>note:  BAU (business as usual) VC (VPP case)</w:t>
      </w:r>
    </w:p>
    <w:p>
      <w:pPr>
        <w:spacing w:line="360" w:lineRule="exact"/>
        <w:jc w:val="left"/>
        <w:rPr>
          <w:rFonts w:ascii="Arial" w:hAnsi="Arial" w:cs="Arial"/>
          <w:b/>
          <w:sz w:val="18"/>
          <w:szCs w:val="18"/>
        </w:rPr>
      </w:pPr>
      <w:r>
        <w:rPr>
          <w:rFonts w:ascii="Arial" w:hAnsi="Arial" w:cs="Arial"/>
          <w:b/>
          <w:sz w:val="18"/>
          <w:szCs w:val="18"/>
        </w:rPr>
        <w:t>Fig.6</w:t>
      </w:r>
      <w:r>
        <w:rPr>
          <w:rFonts w:ascii="Arial" w:hAnsi="Arial" w:cs="Arial"/>
          <w:b/>
        </w:rPr>
        <w:t xml:space="preserve">  </w:t>
      </w:r>
      <w:r>
        <w:rPr>
          <w:rFonts w:ascii="Arial" w:hAnsi="Arial" w:cs="Arial"/>
          <w:b/>
          <w:sz w:val="18"/>
          <w:szCs w:val="18"/>
        </w:rPr>
        <w:t>Carbon dioxide emissions in different scenarios</w:t>
      </w:r>
    </w:p>
    <w:p>
      <w:pPr>
        <w:spacing w:line="360" w:lineRule="exact"/>
        <w:jc w:val="left"/>
        <w:rPr>
          <w:rFonts w:ascii="Arial" w:hAnsi="Arial" w:cs="Arial"/>
        </w:rPr>
      </w:pPr>
      <w:r>
        <w:rPr>
          <w:rFonts w:ascii="Arial" w:hAnsi="Arial" w:cs="Arial"/>
        </w:rPr>
        <w:drawing>
          <wp:anchor distT="0" distB="0" distL="114300" distR="114300" simplePos="0" relativeHeight="251680768" behindDoc="0" locked="0" layoutInCell="1" allowOverlap="1">
            <wp:simplePos x="0" y="0"/>
            <wp:positionH relativeFrom="column">
              <wp:posOffset>-133350</wp:posOffset>
            </wp:positionH>
            <wp:positionV relativeFrom="paragraph">
              <wp:posOffset>3228975</wp:posOffset>
            </wp:positionV>
            <wp:extent cx="3187700" cy="2514600"/>
            <wp:effectExtent l="0" t="0" r="12700" b="0"/>
            <wp:wrapSquare wrapText="bothSides"/>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anchor>
        </w:drawing>
      </w:r>
      <w:r>
        <w:rPr>
          <w:rFonts w:ascii="Arial" w:hAnsi="Arial" w:cs="Arial"/>
        </w:rPr>
        <w:t xml:space="preserve">Figure 6 shows a comparison of carbon dioxide emissions conventional from conventional power generation scenario and from dispatchable loads as alternatives scenario in VPP. Currently, common means for balancing electricity demand is to increase the electricity generation of conventional power plant when the scenario of insufficient renewable energy is taken place. However, as shown in Fig.6. </w:t>
      </w:r>
      <w:r>
        <w:rPr>
          <w:rFonts w:ascii="Arial" w:hAnsi="Arial" w:cs="Arial"/>
          <w:highlight w:val="yellow"/>
        </w:rPr>
        <w:t>result</w:t>
      </w:r>
      <w:r>
        <w:rPr>
          <w:rFonts w:ascii="Arial" w:hAnsi="Arial" w:cs="Arial"/>
        </w:rPr>
        <w:t>, ice storage as dispatchable load can effectively supplement the deficiency. It decreases the peak load for variable renewable energy deficiency or demand increasing, and transfer the load to low demand time periods with trivial additional cost. The optimal solution shows that, with unchanged total electricity demand, the CO</w:t>
      </w:r>
      <w:r>
        <w:rPr>
          <w:rFonts w:ascii="Arial" w:hAnsi="Arial" w:cs="Arial"/>
          <w:vertAlign w:val="subscript"/>
        </w:rPr>
        <w:t>2</w:t>
      </w:r>
      <w:r>
        <w:rPr>
          <w:rFonts w:ascii="Arial" w:hAnsi="Arial" w:cs="Arial"/>
        </w:rPr>
        <w:t xml:space="preserve"> emission of scenario BAU is a bit higher than VC.</w:t>
      </w:r>
    </w:p>
    <w:p>
      <w:pPr>
        <w:spacing w:line="360" w:lineRule="exact"/>
        <w:jc w:val="left"/>
        <w:rPr>
          <w:rFonts w:ascii="Arial" w:hAnsi="Arial" w:cs="Arial"/>
          <w:b/>
          <w:sz w:val="18"/>
          <w:szCs w:val="18"/>
        </w:rPr>
      </w:pPr>
      <w:r>
        <w:rPr>
          <w:rFonts w:ascii="Arial" w:hAnsi="Arial" w:cs="Arial"/>
          <w:b/>
          <w:sz w:val="18"/>
          <w:szCs w:val="18"/>
        </w:rPr>
        <w:t>Fig.7.</w:t>
      </w:r>
      <w:r>
        <w:rPr>
          <w:rFonts w:ascii="Arial" w:hAnsi="Arial" w:cs="Arial"/>
        </w:rPr>
        <w:t xml:space="preserve"> </w:t>
      </w:r>
      <w:r>
        <w:rPr>
          <w:rFonts w:ascii="Arial" w:hAnsi="Arial" w:cs="Arial"/>
          <w:b/>
          <w:sz w:val="18"/>
          <w:szCs w:val="18"/>
        </w:rPr>
        <w:t>Comparison of expected costs between two scenarios</w:t>
      </w:r>
    </w:p>
    <w:p>
      <w:pPr>
        <w:spacing w:line="360" w:lineRule="exact"/>
        <w:jc w:val="left"/>
        <w:rPr>
          <w:rFonts w:ascii="Arial" w:hAnsi="Arial" w:cs="Arial"/>
          <w:b/>
          <w:sz w:val="18"/>
          <w:szCs w:val="18"/>
        </w:rPr>
      </w:pPr>
      <w:r>
        <w:rPr>
          <w:rFonts w:ascii="Arial" w:hAnsi="Arial" w:cs="Arial"/>
          <w:szCs w:val="21"/>
        </w:rPr>
        <w:t>Figure 7 shows the cost comparisons in two scenarios. The power generation cost of the scenario including VPP(VC) is slightly lower than that of conventional power generation(BAU). In the optimal scheme of interval solution, the cost of the VC scenario decreased by 1.98%, the highest was 3.63%, and the average decreased by 2.34%. The cost decline is not obvious because the scale of the dispatchable loads in the case is limited.</w:t>
      </w:r>
      <w:r>
        <w:rPr>
          <w:rFonts w:ascii="Arial" w:hAnsi="Arial" w:cs="Arial"/>
        </w:rPr>
        <w:t xml:space="preserve"> </w:t>
      </w:r>
      <w:r>
        <w:rPr>
          <w:rFonts w:ascii="Arial" w:hAnsi="Arial" w:cs="Arial"/>
          <w:szCs w:val="21"/>
        </w:rPr>
        <w:t>With the development of energy internet technology, the increase of the proportion of dispatchable loads is expecting to bring more cost reduction space for the VPP.</w:t>
      </w:r>
    </w:p>
    <w:p>
      <w:pPr>
        <w:pStyle w:val="3"/>
        <w:numPr>
          <w:ilvl w:val="0"/>
          <w:numId w:val="3"/>
        </w:numPr>
        <w:spacing w:line="320" w:lineRule="exact"/>
        <w:rPr>
          <w:rFonts w:ascii="Arial" w:hAnsi="Arial" w:cs="Arial"/>
          <w:caps/>
          <w:sz w:val="24"/>
          <w:szCs w:val="24"/>
        </w:rPr>
      </w:pPr>
      <w:r>
        <w:rPr>
          <w:rFonts w:ascii="Arial" w:hAnsi="Arial" w:cs="Arial"/>
          <w:caps/>
          <w:sz w:val="24"/>
          <w:szCs w:val="24"/>
        </w:rPr>
        <w:t>Conclusions</w:t>
      </w:r>
    </w:p>
    <w:p>
      <w:pPr>
        <w:widowControl/>
        <w:jc w:val="left"/>
        <w:rPr>
          <w:rFonts w:ascii="Arial" w:hAnsi="Arial" w:cs="Arial"/>
          <w:color w:val="FF0000"/>
        </w:rPr>
      </w:pPr>
      <w:r>
        <w:rPr>
          <w:rFonts w:ascii="Arial" w:hAnsi="Arial" w:cs="Arial"/>
          <w:color w:val="FF0000"/>
        </w:rPr>
        <w:t>Renewable energy integration and peak load shifting via VPP technology are useful tools for satisfying peak electricity demand with an environment-friendly way, which can effectively reduce the pollutant emissions and can improve the reliability of power demand-supply.</w:t>
      </w:r>
    </w:p>
    <w:p>
      <w:pPr>
        <w:widowControl/>
        <w:jc w:val="left"/>
        <w:rPr>
          <w:rFonts w:ascii="Arial" w:hAnsi="Arial" w:cs="Arial"/>
          <w:highlight w:val="yellow"/>
        </w:rPr>
      </w:pPr>
    </w:p>
    <w:p>
      <w:pPr>
        <w:widowControl/>
        <w:jc w:val="left"/>
        <w:rPr>
          <w:rFonts w:ascii="Arial" w:hAnsi="Arial" w:cs="Arial"/>
          <w:position w:val="-6"/>
        </w:rPr>
      </w:pPr>
      <w:r>
        <w:rPr>
          <w:rFonts w:ascii="Arial" w:hAnsi="Arial" w:cs="Arial"/>
          <w:highlight w:val="yellow"/>
        </w:rPr>
        <w:t>There will be more complex forms of VPP in the future</w:t>
      </w:r>
      <w:r>
        <w:rPr>
          <w:rFonts w:ascii="Arial" w:hAnsi="Arial" w:cs="Arial"/>
        </w:rPr>
        <w:t>, such as electric cars, because of their potential for agglomeration, electric vehicles are significant for renewable energy access to the grid. A single electric car can only store little energy, but when many electric vehicles are plugged into the grid, they may be used as a large energy storage device or be view as a VPP. With the increased share of fluctuation renewable energy in the power system, the demand for the peak-shaving and to assimilate instability of the intermittent renewable energy sources will grow. In our vision, with the development of smart grid and the expansion of ICT applications, the VPP will become an important component of the new Intelligent Energy infrastructure, which will mobilize the internal potential of the energy Internet to allow for maximum participation in the flow of energy, to use flexible products as a more cost-effective  alternative scheme for the smart grid , to reduce reliance on import electricity or not clean energy, and reduce carbon dioxide emissions, to generate the stable power output, and improve the adaptability of energy systems.</w:t>
      </w:r>
    </w:p>
    <w:p>
      <w:pPr>
        <w:widowControl/>
        <w:jc w:val="left"/>
        <w:rPr>
          <w:rFonts w:ascii="Arial" w:hAnsi="Arial" w:cs="Arial"/>
        </w:rPr>
      </w:pPr>
    </w:p>
    <w:p>
      <w:pPr>
        <w:widowControl/>
        <w:jc w:val="left"/>
        <w:rPr>
          <w:rFonts w:ascii="Arial" w:hAnsi="Arial" w:cs="Arial"/>
        </w:rPr>
      </w:pPr>
      <w:r>
        <w:rPr>
          <w:rFonts w:ascii="Arial" w:hAnsi="Arial" w:cs="Arial"/>
        </w:rPr>
        <w:t>There are many technical difficulties in the research of the VPP participating in the electric power transaction, which mainly focuses on the flexibility and reliability. There are a lot of problems that need to be solved in the future. such as, the stability of the smart composite system; The peak-shaving risk caused by the uncertainty of the forecast of wind power and PV power generation; The time response problem of electric electricity-shaving, the effect of price-based policy and the incentive policy on the flexible response of VPP, the integration of energy storage facilities and so on.</w:t>
      </w:r>
    </w:p>
    <w:p>
      <w:pPr>
        <w:widowControl/>
        <w:jc w:val="left"/>
        <w:rPr>
          <w:rFonts w:ascii="Arial" w:hAnsi="Arial" w:cs="Arial"/>
          <w:position w:val="-6"/>
        </w:rPr>
      </w:pPr>
    </w:p>
    <w:p>
      <w:pPr>
        <w:rPr>
          <w:rFonts w:ascii="Arial" w:hAnsi="Arial" w:cs="Arial" w:eastAsiaTheme="majorEastAsia"/>
          <w:b/>
          <w:bCs/>
          <w:caps/>
          <w:sz w:val="18"/>
          <w:szCs w:val="18"/>
        </w:rPr>
      </w:pPr>
      <w:r>
        <w:rPr>
          <w:rFonts w:ascii="Arial" w:hAnsi="Arial" w:cs="Arial" w:eastAsiaTheme="majorEastAsia"/>
          <w:b/>
          <w:bCs/>
          <w:caps/>
          <w:sz w:val="18"/>
          <w:szCs w:val="18"/>
        </w:rPr>
        <w:t>Appendix A. Nomenclatures for parameters and variables</w:t>
      </w:r>
    </w:p>
    <w:p>
      <w:pPr>
        <w:rPr>
          <w:rFonts w:ascii="Arial" w:hAnsi="Arial" w:eastAsia="宋体" w:cs="Arial"/>
          <w:sz w:val="18"/>
          <w:szCs w:val="18"/>
        </w:rPr>
      </w:pPr>
      <w:r>
        <w:rPr>
          <w:rFonts w:ascii="Arial" w:hAnsi="Arial" w:cs="Arial"/>
          <w:position w:val="-6"/>
          <w:sz w:val="18"/>
          <w:szCs w:val="18"/>
        </w:rPr>
        <w:object>
          <v:shape id="_x0000_i1096" o:spt="75" type="#_x0000_t75" style="height:14.25pt;width:7.5pt;" o:ole="t" filled="f" coordsize="21600,21600">
            <v:path/>
            <v:fill on="f" focussize="0,0"/>
            <v:stroke/>
            <v:imagedata r:id="rId166" o:title=""/>
            <o:lock v:ext="edit" aspectratio="t"/>
            <w10:wrap type="none"/>
            <w10:anchorlock/>
          </v:shape>
          <o:OLEObject Type="Embed" ProgID="Equation.DSMT4" ShapeID="_x0000_i1096" DrawAspect="Content" ObjectID="_1468075796" r:id="rId165">
            <o:LockedField>false</o:LockedField>
          </o:OLEObject>
        </w:object>
      </w:r>
      <w:r>
        <w:rPr>
          <w:rFonts w:ascii="Arial" w:hAnsi="Arial" w:eastAsia="宋体" w:cs="Arial"/>
          <w:sz w:val="18"/>
          <w:szCs w:val="18"/>
        </w:rPr>
        <w:t xml:space="preserve"> period (1 year)</w:t>
      </w:r>
    </w:p>
    <w:p>
      <w:pPr>
        <w:autoSpaceDE w:val="0"/>
        <w:autoSpaceDN w:val="0"/>
        <w:adjustRightInd w:val="0"/>
        <w:spacing w:line="340" w:lineRule="exact"/>
        <w:jc w:val="left"/>
        <w:rPr>
          <w:rFonts w:ascii="Arial" w:hAnsi="Arial" w:eastAsia="宋体" w:cs="Arial"/>
          <w:sz w:val="18"/>
          <w:szCs w:val="18"/>
        </w:rPr>
      </w:pPr>
      <w:r>
        <w:rPr>
          <w:rFonts w:ascii="Arial" w:hAnsi="Arial" w:cs="Arial"/>
          <w:position w:val="-6"/>
          <w:sz w:val="18"/>
          <w:szCs w:val="18"/>
        </w:rPr>
        <w:object>
          <v:shape id="_x0000_i1097" o:spt="75" type="#_x0000_t75" style="height:14.25pt;width:7.5pt;" o:ole="t" filled="f" coordsize="21600,21600">
            <v:path/>
            <v:fill on="f" focussize="0,0"/>
            <v:stroke/>
            <v:imagedata r:id="rId168" o:title=""/>
            <o:lock v:ext="edit" aspectratio="t"/>
            <w10:wrap type="none"/>
            <w10:anchorlock/>
          </v:shape>
          <o:OLEObject Type="Embed" ProgID="Equation.DSMT4" ShapeID="_x0000_i1097" DrawAspect="Content" ObjectID="_1468075797" r:id="rId167">
            <o:LockedField>false</o:LockedField>
          </o:OLEObject>
        </w:object>
      </w:r>
      <w:r>
        <w:rPr>
          <w:rFonts w:ascii="Arial" w:hAnsi="Arial" w:eastAsia="宋体" w:cs="Arial"/>
          <w:sz w:val="18"/>
          <w:szCs w:val="18"/>
        </w:rPr>
        <w:t xml:space="preserve"> resource type, including coal and natural gas.</w:t>
      </w:r>
    </w:p>
    <w:p>
      <w:pPr>
        <w:autoSpaceDE w:val="0"/>
        <w:autoSpaceDN w:val="0"/>
        <w:adjustRightInd w:val="0"/>
        <w:spacing w:line="340" w:lineRule="exact"/>
        <w:jc w:val="left"/>
        <w:rPr>
          <w:rFonts w:ascii="Arial" w:hAnsi="Arial" w:eastAsia="宋体" w:cs="Arial"/>
          <w:sz w:val="18"/>
          <w:szCs w:val="18"/>
        </w:rPr>
      </w:pPr>
      <w:r>
        <w:rPr>
          <w:rFonts w:ascii="Arial" w:hAnsi="Arial" w:cs="Arial"/>
          <w:position w:val="-10"/>
          <w:sz w:val="18"/>
          <w:szCs w:val="18"/>
        </w:rPr>
        <w:object>
          <v:shape id="_x0000_i1098" o:spt="75" type="#_x0000_t75" style="height:14.25pt;width:7.5pt;" o:ole="t" filled="f" coordsize="21600,21600">
            <v:path/>
            <v:fill on="f" focussize="0,0"/>
            <v:stroke/>
            <v:imagedata r:id="rId170" o:title=""/>
            <o:lock v:ext="edit" aspectratio="t"/>
            <w10:wrap type="none"/>
            <w10:anchorlock/>
          </v:shape>
          <o:OLEObject Type="Embed" ProgID="Equation.DSMT4" ShapeID="_x0000_i1098" DrawAspect="Content" ObjectID="_1468075798" r:id="rId169">
            <o:LockedField>false</o:LockedField>
          </o:OLEObject>
        </w:object>
      </w:r>
      <w:r>
        <w:rPr>
          <w:rFonts w:ascii="Arial" w:hAnsi="Arial" w:cs="Arial"/>
          <w:sz w:val="18"/>
          <w:szCs w:val="18"/>
        </w:rPr>
        <w:t xml:space="preserve"> </w:t>
      </w:r>
      <w:r>
        <w:rPr>
          <w:rFonts w:ascii="Arial" w:hAnsi="Arial" w:eastAsia="宋体" w:cs="Arial"/>
          <w:sz w:val="18"/>
          <w:szCs w:val="18"/>
        </w:rPr>
        <w:t xml:space="preserve">Renewable energy generation type, include Solar, Wind power and Hydro. </w:t>
      </w:r>
    </w:p>
    <w:p>
      <w:pPr>
        <w:spacing w:line="340" w:lineRule="exact"/>
        <w:rPr>
          <w:rFonts w:ascii="Arial" w:hAnsi="Arial" w:eastAsia="宋体" w:cs="Arial"/>
          <w:sz w:val="18"/>
          <w:szCs w:val="18"/>
        </w:rPr>
      </w:pPr>
      <w:r>
        <w:rPr>
          <w:rFonts w:ascii="Arial" w:hAnsi="Arial" w:cs="Arial"/>
          <w:position w:val="-6"/>
          <w:sz w:val="18"/>
          <w:szCs w:val="18"/>
        </w:rPr>
        <w:object>
          <v:shape id="_x0000_i1099" o:spt="75" type="#_x0000_t75" style="height:14.25pt;width:7.5pt;" o:ole="t" filled="f" coordsize="21600,21600">
            <v:path/>
            <v:fill on="f" focussize="0,0"/>
            <v:stroke/>
            <v:imagedata r:id="rId172" o:title=""/>
            <o:lock v:ext="edit" aspectratio="t"/>
            <w10:wrap type="none"/>
            <w10:anchorlock/>
          </v:shape>
          <o:OLEObject Type="Embed" ProgID="Equation.DSMT4" ShapeID="_x0000_i1099" DrawAspect="Content" ObjectID="_1468075799" r:id="rId171">
            <o:LockedField>false</o:LockedField>
          </o:OLEObject>
        </w:object>
      </w:r>
      <w:r>
        <w:rPr>
          <w:rFonts w:ascii="Arial" w:hAnsi="Arial" w:cs="Arial"/>
          <w:sz w:val="18"/>
          <w:szCs w:val="18"/>
        </w:rPr>
        <w:t xml:space="preserve"> </w:t>
      </w:r>
      <w:r>
        <w:rPr>
          <w:rFonts w:ascii="Arial" w:hAnsi="Arial" w:eastAsia="宋体" w:cs="Arial"/>
          <w:sz w:val="18"/>
          <w:szCs w:val="18"/>
        </w:rPr>
        <w:t>season, including Spring, Summer, Autumn, Winter.</w:t>
      </w:r>
    </w:p>
    <w:p>
      <w:pPr>
        <w:spacing w:line="340" w:lineRule="exact"/>
        <w:rPr>
          <w:rFonts w:ascii="Arial" w:hAnsi="Arial" w:eastAsia="宋体" w:cs="Arial"/>
          <w:sz w:val="18"/>
          <w:szCs w:val="18"/>
        </w:rPr>
      </w:pPr>
      <w:r>
        <w:rPr>
          <w:rFonts w:ascii="Arial" w:hAnsi="Arial" w:cs="Arial"/>
          <w:position w:val="-6"/>
          <w:sz w:val="18"/>
          <w:szCs w:val="18"/>
        </w:rPr>
        <w:object>
          <v:shape id="_x0000_i1100" o:spt="75" type="#_x0000_t75" style="height:14.25pt;width:14.25pt;" o:ole="t" filled="f" coordsize="21600,21600">
            <v:path/>
            <v:fill on="f" focussize="0,0"/>
            <v:stroke/>
            <v:imagedata r:id="rId174" o:title=""/>
            <o:lock v:ext="edit" aspectratio="t"/>
            <w10:wrap type="none"/>
            <w10:anchorlock/>
          </v:shape>
          <o:OLEObject Type="Embed" ProgID="Equation.DSMT4" ShapeID="_x0000_i1100" DrawAspect="Content" ObjectID="_1468075800" r:id="rId173">
            <o:LockedField>false</o:LockedField>
          </o:OLEObject>
        </w:object>
      </w:r>
      <w:r>
        <w:rPr>
          <w:rFonts w:ascii="Arial" w:hAnsi="Arial" w:eastAsia="宋体" w:cs="Arial"/>
          <w:sz w:val="18"/>
          <w:szCs w:val="18"/>
        </w:rPr>
        <w:t>Time.</w:t>
      </w:r>
    </w:p>
    <w:p>
      <w:pPr>
        <w:autoSpaceDE w:val="0"/>
        <w:autoSpaceDN w:val="0"/>
        <w:adjustRightInd w:val="0"/>
        <w:spacing w:line="340" w:lineRule="exact"/>
        <w:jc w:val="left"/>
        <w:rPr>
          <w:rFonts w:ascii="Arial" w:hAnsi="Arial" w:eastAsia="宋体" w:cs="Arial"/>
          <w:sz w:val="18"/>
          <w:szCs w:val="18"/>
        </w:rPr>
      </w:pPr>
      <w:r>
        <w:rPr>
          <w:rFonts w:ascii="Arial" w:hAnsi="Arial" w:cs="Arial"/>
          <w:position w:val="-6"/>
          <w:sz w:val="18"/>
          <w:szCs w:val="18"/>
        </w:rPr>
        <w:object>
          <v:shape id="_x0000_i1101" o:spt="75" type="#_x0000_t75" style="height:7.5pt;width:7.5pt;" o:ole="t" filled="f" coordsize="21600,21600">
            <v:path/>
            <v:fill on="f" focussize="0,0"/>
            <v:stroke/>
            <v:imagedata r:id="rId176" o:title=""/>
            <o:lock v:ext="edit" aspectratio="t"/>
            <w10:wrap type="none"/>
            <w10:anchorlock/>
          </v:shape>
          <o:OLEObject Type="Embed" ProgID="Equation.DSMT4" ShapeID="_x0000_i1101" DrawAspect="Content" ObjectID="_1468075801" r:id="rId175">
            <o:LockedField>false</o:LockedField>
          </o:OLEObject>
        </w:object>
      </w:r>
      <w:r>
        <w:rPr>
          <w:rFonts w:ascii="Arial" w:hAnsi="Arial" w:cs="Arial"/>
          <w:sz w:val="18"/>
          <w:szCs w:val="18"/>
        </w:rPr>
        <w:t xml:space="preserve"> </w:t>
      </w:r>
      <w:r>
        <w:rPr>
          <w:rFonts w:ascii="Arial" w:hAnsi="Arial" w:eastAsia="宋体" w:cs="Arial"/>
          <w:sz w:val="18"/>
          <w:szCs w:val="18"/>
        </w:rPr>
        <w:t>electricity conversion technology, including coal, natural gas, solar, hydro and wind power.</w:t>
      </w:r>
    </w:p>
    <w:p>
      <w:pPr>
        <w:spacing w:line="340" w:lineRule="exact"/>
        <w:rPr>
          <w:rFonts w:ascii="Arial" w:hAnsi="Arial" w:cs="Arial"/>
          <w:sz w:val="18"/>
          <w:szCs w:val="18"/>
        </w:rPr>
      </w:pPr>
      <w:r>
        <w:rPr>
          <w:rFonts w:ascii="Arial" w:hAnsi="Arial" w:cs="Arial"/>
          <w:position w:val="-14"/>
          <w:sz w:val="18"/>
          <w:szCs w:val="18"/>
        </w:rPr>
        <w:object>
          <v:shape id="_x0000_i1102" o:spt="75" type="#_x0000_t75" style="height:14.25pt;width:28.5pt;" o:ole="t" filled="f" coordsize="21600,21600">
            <v:path/>
            <v:fill on="f" focussize="0,0"/>
            <v:stroke/>
            <v:imagedata r:id="rId178" o:title=""/>
            <o:lock v:ext="edit" aspectratio="t"/>
            <w10:wrap type="none"/>
            <w10:anchorlock/>
          </v:shape>
          <o:OLEObject Type="Embed" ProgID="Equation.DSMT4" ShapeID="_x0000_i1102" DrawAspect="Content" ObjectID="_1468075802" r:id="rId177">
            <o:LockedField>false</o:LockedField>
          </o:OLEObject>
        </w:object>
      </w:r>
      <w:r>
        <w:rPr>
          <w:rFonts w:ascii="Arial" w:hAnsi="Arial" w:eastAsia="宋体" w:cs="Arial"/>
          <w:sz w:val="18"/>
          <w:szCs w:val="18"/>
        </w:rPr>
        <w:t>cost of purchasing primary energy k in period t</w:t>
      </w:r>
      <w:r>
        <w:rPr>
          <w:rFonts w:ascii="Arial" w:hAnsi="Arial" w:cs="Arial"/>
          <w:sz w:val="18"/>
          <w:szCs w:val="18"/>
        </w:rPr>
        <w:t xml:space="preserve"> </w:t>
      </w:r>
      <w:r>
        <w:rPr>
          <w:rFonts w:ascii="Arial" w:hAnsi="Arial" w:eastAsia="宋体" w:cs="Arial"/>
          <w:sz w:val="18"/>
          <w:szCs w:val="18"/>
        </w:rPr>
        <w:t>(10</w:t>
      </w:r>
      <w:r>
        <w:rPr>
          <w:rFonts w:ascii="Arial" w:hAnsi="Arial" w:eastAsia="宋体" w:cs="Arial"/>
          <w:sz w:val="18"/>
          <w:szCs w:val="18"/>
          <w:vertAlign w:val="superscript"/>
        </w:rPr>
        <w:t>3</w:t>
      </w:r>
      <w:r>
        <w:rPr>
          <w:rFonts w:ascii="Arial" w:hAnsi="Arial" w:eastAsia="宋体" w:cs="Arial"/>
          <w:sz w:val="18"/>
          <w:szCs w:val="18"/>
        </w:rPr>
        <w:t>$/TJ)</w:t>
      </w:r>
    </w:p>
    <w:p>
      <w:pPr>
        <w:spacing w:line="340" w:lineRule="exact"/>
        <w:rPr>
          <w:rFonts w:ascii="Arial" w:hAnsi="Arial" w:cs="Arial"/>
          <w:sz w:val="18"/>
          <w:szCs w:val="18"/>
        </w:rPr>
      </w:pPr>
      <w:r>
        <w:rPr>
          <w:rFonts w:ascii="Arial" w:hAnsi="Arial" w:cs="Arial"/>
          <w:color w:val="FF0000"/>
          <w:position w:val="-14"/>
          <w:sz w:val="18"/>
          <w:szCs w:val="18"/>
        </w:rPr>
        <w:object>
          <v:shape id="_x0000_i1103" o:spt="75" type="#_x0000_t75" style="height:14.25pt;width:28.5pt;" o:ole="t" filled="f" coordsize="21600,21600">
            <v:path/>
            <v:fill on="f" focussize="0,0"/>
            <v:stroke/>
            <v:imagedata r:id="rId180" o:title=""/>
            <o:lock v:ext="edit" aspectratio="t"/>
            <w10:wrap type="none"/>
            <w10:anchorlock/>
          </v:shape>
          <o:OLEObject Type="Embed" ProgID="Equation.DSMT4" ShapeID="_x0000_i1103" DrawAspect="Content" ObjectID="_1468075803" r:id="rId179">
            <o:LockedField>false</o:LockedField>
          </o:OLEObject>
        </w:object>
      </w:r>
      <w:r>
        <w:rPr>
          <w:rFonts w:ascii="Arial" w:hAnsi="Arial" w:cs="Arial"/>
          <w:sz w:val="18"/>
          <w:szCs w:val="18"/>
        </w:rPr>
        <w:t xml:space="preserve"> </w:t>
      </w:r>
      <w:r>
        <w:rPr>
          <w:rFonts w:ascii="Arial" w:hAnsi="Arial" w:eastAsia="宋体" w:cs="Arial"/>
          <w:sz w:val="18"/>
          <w:szCs w:val="18"/>
        </w:rPr>
        <w:t>the supply of fossil fuels k for the generation in period t (TJ)</w:t>
      </w:r>
    </w:p>
    <w:p>
      <w:pPr>
        <w:spacing w:line="340" w:lineRule="exact"/>
        <w:rPr>
          <w:rFonts w:ascii="Arial" w:hAnsi="Arial" w:eastAsia="宋体" w:cs="Arial"/>
          <w:sz w:val="18"/>
          <w:szCs w:val="18"/>
        </w:rPr>
      </w:pPr>
      <w:r>
        <w:rPr>
          <w:rFonts w:ascii="Arial" w:hAnsi="Arial" w:cs="Arial"/>
          <w:position w:val="-14"/>
          <w:sz w:val="18"/>
          <w:szCs w:val="18"/>
        </w:rPr>
        <w:object>
          <v:shape id="_x0000_i1104" o:spt="75" type="#_x0000_t75" style="height:14.25pt;width:28.5pt;" o:ole="t" filled="f" coordsize="21600,21600">
            <v:path/>
            <v:fill on="f" focussize="0,0"/>
            <v:stroke/>
            <v:imagedata r:id="rId182" o:title=""/>
            <o:lock v:ext="edit" aspectratio="t"/>
            <w10:wrap type="none"/>
            <w10:anchorlock/>
          </v:shape>
          <o:OLEObject Type="Embed" ProgID="Equation.DSMT4" ShapeID="_x0000_i1104" DrawAspect="Content" ObjectID="_1468075804" r:id="rId181">
            <o:LockedField>false</o:LockedField>
          </o:OLEObject>
        </w:object>
      </w:r>
      <w:r>
        <w:rPr>
          <w:rFonts w:ascii="Arial" w:hAnsi="Arial" w:cs="Arial"/>
          <w:kern w:val="0"/>
          <w:sz w:val="18"/>
          <w:szCs w:val="18"/>
        </w:rPr>
        <w:t xml:space="preserve"> </w:t>
      </w:r>
      <w:r>
        <w:rPr>
          <w:rFonts w:ascii="Arial" w:hAnsi="Arial" w:eastAsia="宋体" w:cs="Arial"/>
          <w:sz w:val="18"/>
          <w:szCs w:val="18"/>
        </w:rPr>
        <w:t>variable cost for generating electricity via electricity- generation technology i in period t (10</w:t>
      </w:r>
      <w:r>
        <w:rPr>
          <w:rFonts w:ascii="Arial" w:hAnsi="Arial" w:eastAsia="宋体" w:cs="Arial"/>
          <w:sz w:val="18"/>
          <w:szCs w:val="18"/>
          <w:vertAlign w:val="superscript"/>
        </w:rPr>
        <w:t>3</w:t>
      </w:r>
      <w:r>
        <w:rPr>
          <w:rFonts w:ascii="Arial" w:hAnsi="Arial" w:eastAsia="宋体" w:cs="Arial"/>
          <w:sz w:val="18"/>
          <w:szCs w:val="18"/>
        </w:rPr>
        <w:t>$/GWh).</w:t>
      </w:r>
    </w:p>
    <w:p>
      <w:pPr>
        <w:spacing w:line="340" w:lineRule="exact"/>
        <w:rPr>
          <w:rFonts w:ascii="Arial" w:hAnsi="Arial" w:cs="Arial"/>
          <w:color w:val="FF0000"/>
          <w:sz w:val="18"/>
          <w:szCs w:val="18"/>
        </w:rPr>
      </w:pPr>
      <w:r>
        <w:rPr>
          <w:rFonts w:ascii="Arial" w:hAnsi="Arial" w:cs="Arial"/>
          <w:position w:val="-14"/>
          <w:sz w:val="18"/>
          <w:szCs w:val="18"/>
        </w:rPr>
        <w:object>
          <v:shape id="_x0000_i1105" o:spt="75" type="#_x0000_t75" style="height:14.25pt;width:28.5pt;" o:ole="t" filled="f" coordsize="21600,21600">
            <v:path/>
            <v:fill on="f" focussize="0,0"/>
            <v:stroke/>
            <v:imagedata r:id="rId184" o:title=""/>
            <o:lock v:ext="edit" aspectratio="t"/>
            <w10:wrap type="none"/>
            <w10:anchorlock/>
          </v:shape>
          <o:OLEObject Type="Embed" ProgID="Equation.DSMT4" ShapeID="_x0000_i1105" DrawAspect="Content" ObjectID="_1468075805" r:id="rId183">
            <o:LockedField>false</o:LockedField>
          </o:OLEObject>
        </w:object>
      </w:r>
      <w:r>
        <w:rPr>
          <w:rFonts w:ascii="Arial" w:hAnsi="Arial" w:eastAsia="宋体" w:cs="Arial"/>
          <w:sz w:val="18"/>
          <w:szCs w:val="18"/>
        </w:rPr>
        <w:t>electricity-generation amount via electricity-generation technology i in period t season s time d. (GWh)</w:t>
      </w:r>
    </w:p>
    <w:p>
      <w:pPr>
        <w:spacing w:line="340" w:lineRule="exact"/>
        <w:rPr>
          <w:rFonts w:ascii="Arial" w:hAnsi="Arial" w:cs="Arial"/>
          <w:sz w:val="18"/>
          <w:szCs w:val="18"/>
        </w:rPr>
      </w:pPr>
      <w:r>
        <w:rPr>
          <w:rFonts w:ascii="Arial" w:hAnsi="Arial" w:cs="Arial"/>
          <w:position w:val="-14"/>
          <w:sz w:val="18"/>
          <w:szCs w:val="18"/>
        </w:rPr>
        <w:object>
          <v:shape id="_x0000_i1106" o:spt="75" type="#_x0000_t75" style="height:14.25pt;width:28.5pt;" o:ole="t" filled="f" coordsize="21600,21600">
            <v:path/>
            <v:fill on="f" focussize="0,0"/>
            <v:stroke/>
            <v:imagedata r:id="rId186" o:title=""/>
            <o:lock v:ext="edit" aspectratio="t"/>
            <w10:wrap type="none"/>
            <w10:anchorlock/>
          </v:shape>
          <o:OLEObject Type="Embed" ProgID="Equation.DSMT4" ShapeID="_x0000_i1106" DrawAspect="Content" ObjectID="_1468075806" r:id="rId185">
            <o:LockedField>false</o:LockedField>
          </o:OLEObject>
        </w:object>
      </w:r>
      <w:r>
        <w:rPr>
          <w:rFonts w:ascii="Arial" w:hAnsi="Arial" w:cs="Arial"/>
          <w:sz w:val="18"/>
          <w:szCs w:val="18"/>
        </w:rPr>
        <w:t xml:space="preserve"> </w:t>
      </w:r>
      <w:r>
        <w:rPr>
          <w:rFonts w:ascii="Arial" w:hAnsi="Arial" w:eastAsia="宋体" w:cs="Arial"/>
          <w:sz w:val="18"/>
          <w:szCs w:val="18"/>
        </w:rPr>
        <w:t>maximum service time of electricity-generation technology i in period t</w:t>
      </w:r>
    </w:p>
    <w:p>
      <w:pPr>
        <w:spacing w:line="340" w:lineRule="exact"/>
        <w:rPr>
          <w:rFonts w:ascii="Arial" w:hAnsi="Arial" w:cs="Arial"/>
          <w:sz w:val="18"/>
          <w:szCs w:val="18"/>
        </w:rPr>
      </w:pPr>
      <w:r>
        <w:rPr>
          <w:rFonts w:ascii="Arial" w:hAnsi="Arial" w:cs="Arial"/>
          <w:position w:val="-14"/>
          <w:sz w:val="18"/>
          <w:szCs w:val="18"/>
        </w:rPr>
        <w:object>
          <v:shape id="_x0000_i1107" o:spt="75" type="#_x0000_t75" style="height:14.25pt;width:14.25pt;" o:ole="t" filled="f" coordsize="21600,21600">
            <v:path/>
            <v:fill on="f" focussize="0,0"/>
            <v:stroke/>
            <v:imagedata r:id="rId188" o:title=""/>
            <o:lock v:ext="edit" aspectratio="t"/>
            <w10:wrap type="none"/>
            <w10:anchorlock/>
          </v:shape>
          <o:OLEObject Type="Embed" ProgID="Equation.DSMT4" ShapeID="_x0000_i1107" DrawAspect="Content" ObjectID="_1468075807" r:id="rId187">
            <o:LockedField>false</o:LockedField>
          </o:OLEObject>
        </w:object>
      </w:r>
      <w:r>
        <w:rPr>
          <w:rFonts w:ascii="Arial" w:hAnsi="Arial" w:eastAsia="宋体" w:cs="Arial"/>
          <w:sz w:val="18"/>
          <w:szCs w:val="18"/>
        </w:rPr>
        <w:t xml:space="preserve"> carbon dioxide emission coefficient</w:t>
      </w:r>
    </w:p>
    <w:p>
      <w:pPr>
        <w:spacing w:line="340" w:lineRule="exact"/>
        <w:rPr>
          <w:rFonts w:ascii="Arial" w:hAnsi="Arial" w:cs="Arial"/>
          <w:color w:val="FF0000"/>
          <w:sz w:val="18"/>
          <w:szCs w:val="18"/>
        </w:rPr>
      </w:pPr>
      <w:r>
        <w:rPr>
          <w:rFonts w:ascii="Arial" w:hAnsi="Arial" w:cs="Arial"/>
          <w:color w:val="FF0000"/>
          <w:position w:val="-14"/>
          <w:sz w:val="18"/>
          <w:szCs w:val="18"/>
        </w:rPr>
        <w:object>
          <v:shape id="_x0000_i1108" o:spt="75" type="#_x0000_t75" style="height:21.75pt;width:14.25pt;" o:ole="t" filled="f" coordsize="21600,21600">
            <v:path/>
            <v:fill on="f" focussize="0,0"/>
            <v:stroke/>
            <v:imagedata r:id="rId190" o:title=""/>
            <o:lock v:ext="edit" aspectratio="t"/>
            <w10:wrap type="none"/>
            <w10:anchorlock/>
          </v:shape>
          <o:OLEObject Type="Embed" ProgID="Equation.DSMT4" ShapeID="_x0000_i1108" DrawAspect="Content" ObjectID="_1468075808" r:id="rId189">
            <o:LockedField>false</o:LockedField>
          </o:OLEObject>
        </w:object>
      </w:r>
      <w:r>
        <w:rPr>
          <w:rFonts w:ascii="Arial" w:hAnsi="Arial" w:cs="Arial"/>
          <w:color w:val="FF0000"/>
          <w:sz w:val="18"/>
          <w:szCs w:val="18"/>
        </w:rPr>
        <w:t xml:space="preserve">  </w:t>
      </w:r>
      <w:r>
        <w:rPr>
          <w:rFonts w:ascii="Arial" w:hAnsi="Arial" w:eastAsia="宋体" w:cs="Arial"/>
          <w:sz w:val="18"/>
          <w:szCs w:val="18"/>
        </w:rPr>
        <w:t>emission reduction efficiency</w:t>
      </w:r>
    </w:p>
    <w:p>
      <w:pPr>
        <w:spacing w:line="340" w:lineRule="exact"/>
        <w:rPr>
          <w:rFonts w:ascii="Arial" w:hAnsi="Arial" w:eastAsia="宋体" w:cs="Arial"/>
          <w:sz w:val="18"/>
          <w:szCs w:val="18"/>
        </w:rPr>
      </w:pPr>
      <w:r>
        <w:rPr>
          <w:rFonts w:ascii="Arial" w:hAnsi="Arial" w:cs="Arial"/>
          <w:position w:val="-14"/>
          <w:sz w:val="18"/>
          <w:szCs w:val="18"/>
        </w:rPr>
        <w:object>
          <v:shape id="_x0000_i1109" o:spt="75" type="#_x0000_t75" style="height:14.25pt;width:21.75pt;" o:ole="t" filled="f" coordsize="21600,21600">
            <v:path/>
            <v:fill on="f" focussize="0,0"/>
            <v:stroke/>
            <v:imagedata r:id="rId192" o:title=""/>
            <o:lock v:ext="edit" aspectratio="t"/>
            <w10:wrap type="none"/>
            <w10:anchorlock/>
          </v:shape>
          <o:OLEObject Type="Embed" ProgID="Equation.DSMT4" ShapeID="_x0000_i1109" DrawAspect="Content" ObjectID="_1468075809" r:id="rId191">
            <o:LockedField>false</o:LockedField>
          </o:OLEObject>
        </w:object>
      </w:r>
      <w:r>
        <w:rPr>
          <w:rFonts w:ascii="Arial" w:hAnsi="Arial" w:cs="Arial"/>
          <w:sz w:val="18"/>
          <w:szCs w:val="18"/>
        </w:rPr>
        <w:t xml:space="preserve"> </w:t>
      </w:r>
      <w:r>
        <w:rPr>
          <w:rFonts w:ascii="Arial" w:hAnsi="Arial" w:eastAsia="宋体" w:cs="Arial"/>
          <w:sz w:val="18"/>
          <w:szCs w:val="18"/>
        </w:rPr>
        <w:t>emission reduction cost</w:t>
      </w:r>
    </w:p>
    <w:p>
      <w:pPr>
        <w:spacing w:line="340" w:lineRule="exact"/>
        <w:rPr>
          <w:rFonts w:ascii="Arial" w:hAnsi="Arial" w:cs="Arial"/>
          <w:sz w:val="18"/>
          <w:szCs w:val="18"/>
        </w:rPr>
      </w:pPr>
      <w:r>
        <w:rPr>
          <w:rFonts w:ascii="Arial" w:hAnsi="Arial" w:cs="Arial"/>
          <w:position w:val="-14"/>
          <w:sz w:val="18"/>
          <w:szCs w:val="18"/>
        </w:rPr>
        <w:object>
          <v:shape id="_x0000_i1110" o:spt="75" type="#_x0000_t75" style="height:17.25pt;width:17.25pt;" o:ole="t" filled="f" coordsize="21600,21600">
            <v:path/>
            <v:fill on="f" focussize="0,0"/>
            <v:stroke/>
            <v:imagedata r:id="rId194" o:title=""/>
            <o:lock v:ext="edit" aspectratio="t"/>
            <w10:wrap type="none"/>
            <w10:anchorlock/>
          </v:shape>
          <o:OLEObject Type="Embed" ProgID="Equation.DSMT4" ShapeID="_x0000_i1110" DrawAspect="Content" ObjectID="_1468075810" r:id="rId193">
            <o:LockedField>false</o:LockedField>
          </o:OLEObject>
        </w:object>
      </w:r>
      <w:r>
        <w:rPr>
          <w:rFonts w:ascii="Arial" w:hAnsi="Arial" w:cs="Arial"/>
          <w:kern w:val="0"/>
          <w:sz w:val="18"/>
          <w:szCs w:val="18"/>
        </w:rPr>
        <w:t xml:space="preserve"> </w:t>
      </w:r>
      <w:r>
        <w:rPr>
          <w:rFonts w:ascii="Arial" w:hAnsi="Arial" w:eastAsia="宋体" w:cs="Arial"/>
          <w:sz w:val="18"/>
          <w:szCs w:val="18"/>
        </w:rPr>
        <w:t>available resource k in period t</w:t>
      </w:r>
    </w:p>
    <w:p>
      <w:pPr>
        <w:spacing w:line="340" w:lineRule="exact"/>
        <w:rPr>
          <w:rFonts w:ascii="Arial" w:hAnsi="Arial" w:cs="Arial"/>
          <w:sz w:val="18"/>
          <w:szCs w:val="18"/>
        </w:rPr>
      </w:pPr>
      <w:r>
        <w:rPr>
          <w:rFonts w:ascii="Arial" w:hAnsi="Arial" w:cs="Arial"/>
          <w:position w:val="-14"/>
          <w:sz w:val="18"/>
          <w:szCs w:val="18"/>
        </w:rPr>
        <w:object>
          <v:shape id="_x0000_i1111" o:spt="75" type="#_x0000_t75" style="height:21.75pt;width:21.75pt;" o:ole="t" filled="f" coordsize="21600,21600">
            <v:path/>
            <v:fill on="f" focussize="0,0"/>
            <v:stroke/>
            <v:imagedata r:id="rId196" o:title=""/>
            <o:lock v:ext="edit" aspectratio="t"/>
            <w10:wrap type="none"/>
            <w10:anchorlock/>
          </v:shape>
          <o:OLEObject Type="Embed" ProgID="Equation.DSMT4" ShapeID="_x0000_i1111" DrawAspect="Content" ObjectID="_1468075811" r:id="rId195">
            <o:LockedField>false</o:LockedField>
          </o:OLEObject>
        </w:object>
      </w:r>
      <w:r>
        <w:rPr>
          <w:rFonts w:ascii="Arial" w:hAnsi="Arial" w:cs="Arial"/>
          <w:sz w:val="18"/>
          <w:szCs w:val="18"/>
        </w:rPr>
        <w:t xml:space="preserve"> </w:t>
      </w:r>
      <w:r>
        <w:rPr>
          <w:rFonts w:ascii="Arial" w:hAnsi="Arial" w:eastAsia="宋体" w:cs="Arial"/>
          <w:sz w:val="18"/>
          <w:szCs w:val="18"/>
        </w:rPr>
        <w:t>energy consumption rate of electricity-conversion technology i</w:t>
      </w:r>
    </w:p>
    <w:p>
      <w:pPr>
        <w:spacing w:line="340" w:lineRule="exact"/>
        <w:rPr>
          <w:rFonts w:ascii="Arial" w:hAnsi="Arial" w:cs="Arial"/>
          <w:sz w:val="18"/>
          <w:szCs w:val="18"/>
        </w:rPr>
      </w:pPr>
      <w:r>
        <w:rPr>
          <w:rFonts w:ascii="Arial" w:hAnsi="Arial" w:cs="Arial"/>
          <w:position w:val="-12"/>
          <w:sz w:val="18"/>
          <w:szCs w:val="18"/>
        </w:rPr>
        <w:object>
          <v:shape id="_x0000_i1112" o:spt="75" type="#_x0000_t75" style="height:14.25pt;width:21.75pt;" o:ole="t" filled="f" coordsize="21600,21600">
            <v:path/>
            <v:fill on="f" focussize="0,0"/>
            <v:stroke/>
            <v:imagedata r:id="rId198" o:title=""/>
            <o:lock v:ext="edit" aspectratio="t"/>
            <w10:wrap type="none"/>
            <w10:anchorlock/>
          </v:shape>
          <o:OLEObject Type="Embed" ProgID="Equation.DSMT4" ShapeID="_x0000_i1112" DrawAspect="Content" ObjectID="_1468075812" r:id="rId197">
            <o:LockedField>false</o:LockedField>
          </o:OLEObject>
        </w:object>
      </w:r>
      <w:r>
        <w:rPr>
          <w:rFonts w:ascii="Arial" w:hAnsi="Arial" w:cs="Arial"/>
          <w:sz w:val="18"/>
          <w:szCs w:val="18"/>
        </w:rPr>
        <w:t xml:space="preserve"> </w:t>
      </w:r>
      <w:r>
        <w:rPr>
          <w:rFonts w:ascii="Arial" w:hAnsi="Arial" w:eastAsia="宋体" w:cs="Arial"/>
          <w:sz w:val="18"/>
          <w:szCs w:val="18"/>
        </w:rPr>
        <w:t>total power demand in period t</w:t>
      </w:r>
    </w:p>
    <w:p>
      <w:pPr>
        <w:spacing w:line="340" w:lineRule="exact"/>
        <w:rPr>
          <w:rFonts w:ascii="Arial" w:hAnsi="Arial" w:cs="Arial"/>
          <w:sz w:val="18"/>
          <w:szCs w:val="18"/>
        </w:rPr>
      </w:pPr>
      <w:r>
        <w:rPr>
          <w:rFonts w:ascii="Arial" w:hAnsi="Arial" w:cs="Arial"/>
          <w:position w:val="-12"/>
          <w:sz w:val="18"/>
          <w:szCs w:val="18"/>
        </w:rPr>
        <w:object>
          <v:shape id="_x0000_i1113" o:spt="75" type="#_x0000_t75" style="height:21.75pt;width:14.25pt;" o:ole="t" filled="f" coordsize="21600,21600">
            <v:path/>
            <v:fill on="f" focussize="0,0"/>
            <v:stroke/>
            <v:imagedata r:id="rId200" o:title=""/>
            <o:lock v:ext="edit" aspectratio="t"/>
            <w10:wrap type="none"/>
            <w10:anchorlock/>
          </v:shape>
          <o:OLEObject Type="Embed" ProgID="Equation.DSMT4" ShapeID="_x0000_i1113" DrawAspect="Content" ObjectID="_1468075813" r:id="rId199">
            <o:LockedField>false</o:LockedField>
          </o:OLEObject>
        </w:object>
      </w:r>
      <w:r>
        <w:rPr>
          <w:rFonts w:ascii="Arial" w:hAnsi="Arial" w:cs="Arial"/>
          <w:sz w:val="18"/>
          <w:szCs w:val="18"/>
        </w:rPr>
        <w:t xml:space="preserve"> </w:t>
      </w:r>
      <w:r>
        <w:rPr>
          <w:rFonts w:ascii="Arial" w:hAnsi="Arial" w:eastAsia="宋体" w:cs="Arial"/>
          <w:sz w:val="18"/>
          <w:szCs w:val="18"/>
        </w:rPr>
        <w:t>transmission loss in period t</w:t>
      </w:r>
    </w:p>
    <w:p>
      <w:pPr>
        <w:spacing w:line="340" w:lineRule="exact"/>
        <w:rPr>
          <w:rFonts w:ascii="Arial" w:hAnsi="Arial" w:cs="Arial"/>
          <w:sz w:val="18"/>
          <w:szCs w:val="18"/>
        </w:rPr>
      </w:pPr>
      <w:r>
        <w:rPr>
          <w:rFonts w:ascii="Arial" w:hAnsi="Arial" w:cs="Arial"/>
          <w:position w:val="-12"/>
          <w:sz w:val="18"/>
          <w:szCs w:val="18"/>
        </w:rPr>
        <w:object>
          <v:shape id="_x0000_i1114" o:spt="75" type="#_x0000_t75" style="height:14.25pt;width:21.75pt;" o:ole="t" filled="f" coordsize="21600,21600">
            <v:path/>
            <v:fill on="f" focussize="0,0"/>
            <v:stroke/>
            <v:imagedata r:id="rId202" o:title=""/>
            <o:lock v:ext="edit" aspectratio="t"/>
            <w10:wrap type="none"/>
            <w10:anchorlock/>
          </v:shape>
          <o:OLEObject Type="Embed" ProgID="Equation.DSMT4" ShapeID="_x0000_i1114" DrawAspect="Content" ObjectID="_1468075814" r:id="rId201">
            <o:LockedField>false</o:LockedField>
          </o:OLEObject>
        </w:object>
      </w:r>
      <w:r>
        <w:rPr>
          <w:rFonts w:ascii="Arial" w:hAnsi="Arial" w:cs="Arial"/>
          <w:sz w:val="18"/>
          <w:szCs w:val="18"/>
        </w:rPr>
        <w:t xml:space="preserve"> </w:t>
      </w:r>
      <w:r>
        <w:rPr>
          <w:rFonts w:ascii="Arial" w:hAnsi="Arial" w:eastAsia="宋体" w:cs="Arial"/>
          <w:sz w:val="18"/>
          <w:szCs w:val="18"/>
        </w:rPr>
        <w:t>maximum allowed carbon dioxide emission in period t</w:t>
      </w:r>
    </w:p>
    <w:p>
      <w:pPr>
        <w:spacing w:line="340" w:lineRule="exact"/>
        <w:rPr>
          <w:rFonts w:ascii="Arial" w:hAnsi="Arial" w:cs="Arial"/>
          <w:sz w:val="18"/>
          <w:szCs w:val="18"/>
        </w:rPr>
      </w:pPr>
      <w:r>
        <w:rPr>
          <w:rFonts w:ascii="Arial" w:hAnsi="Arial" w:cs="Arial"/>
          <w:position w:val="-14"/>
          <w:sz w:val="18"/>
          <w:szCs w:val="18"/>
        </w:rPr>
        <w:object>
          <v:shape id="_x0000_i1115" o:spt="75" type="#_x0000_t75" style="height:21.75pt;width:21.75pt;" o:ole="t" filled="f" coordsize="21600,21600">
            <v:path/>
            <v:fill on="f" focussize="0,0"/>
            <v:stroke/>
            <v:imagedata r:id="rId204" o:title=""/>
            <o:lock v:ext="edit" aspectratio="t"/>
            <w10:wrap type="none"/>
            <w10:anchorlock/>
          </v:shape>
          <o:OLEObject Type="Embed" ProgID="Equation.DSMT4" ShapeID="_x0000_i1115" DrawAspect="Content" ObjectID="_1468075815" r:id="rId203">
            <o:LockedField>false</o:LockedField>
          </o:OLEObject>
        </w:object>
      </w:r>
      <w:r>
        <w:rPr>
          <w:rFonts w:ascii="Arial" w:hAnsi="Arial" w:cs="Arial"/>
          <w:sz w:val="18"/>
          <w:szCs w:val="18"/>
        </w:rPr>
        <w:t xml:space="preserve"> </w:t>
      </w:r>
      <w:r>
        <w:rPr>
          <w:rFonts w:ascii="Arial" w:hAnsi="Arial" w:eastAsia="宋体" w:cs="Arial"/>
          <w:sz w:val="18"/>
          <w:szCs w:val="18"/>
        </w:rPr>
        <w:t>power factor of generating electricity via technology i in period t</w:t>
      </w:r>
    </w:p>
    <w:p>
      <w:pPr>
        <w:spacing w:line="340" w:lineRule="exact"/>
        <w:rPr>
          <w:rFonts w:ascii="Arial" w:hAnsi="Arial" w:cs="Arial"/>
          <w:sz w:val="18"/>
          <w:szCs w:val="18"/>
        </w:rPr>
      </w:pPr>
      <w:r>
        <w:rPr>
          <w:rFonts w:ascii="Arial" w:hAnsi="Arial" w:cs="Arial"/>
          <w:position w:val="-14"/>
          <w:sz w:val="18"/>
          <w:szCs w:val="18"/>
        </w:rPr>
        <w:object>
          <v:shape id="_x0000_i1116" o:spt="75" type="#_x0000_t75" style="height:14.25pt;width:43.5pt;" o:ole="t" filled="f" coordsize="21600,21600">
            <v:path/>
            <v:fill on="f" focussize="0,0"/>
            <v:stroke/>
            <v:imagedata r:id="rId206" o:title=""/>
            <o:lock v:ext="edit" aspectratio="t"/>
            <w10:wrap type="none"/>
            <w10:anchorlock/>
          </v:shape>
          <o:OLEObject Type="Embed" ProgID="Equation.DSMT4" ShapeID="_x0000_i1116" DrawAspect="Content" ObjectID="_1468075816" r:id="rId205">
            <o:LockedField>false</o:LockedField>
          </o:OLEObject>
        </w:object>
      </w:r>
      <w:r>
        <w:rPr>
          <w:rFonts w:ascii="Arial" w:hAnsi="Arial" w:eastAsia="宋体" w:cs="Arial"/>
          <w:sz w:val="18"/>
          <w:szCs w:val="18"/>
        </w:rPr>
        <w:t>peak-load electricity demand in period t under season s time d (GWh)</w:t>
      </w:r>
    </w:p>
    <w:p>
      <w:pPr>
        <w:autoSpaceDE w:val="0"/>
        <w:autoSpaceDN w:val="0"/>
        <w:adjustRightInd w:val="0"/>
        <w:spacing w:line="400" w:lineRule="exact"/>
        <w:jc w:val="left"/>
        <w:rPr>
          <w:rFonts w:ascii="Arial" w:hAnsi="Arial" w:eastAsia="宋体" w:cs="Arial"/>
          <w:sz w:val="18"/>
          <w:szCs w:val="18"/>
        </w:rPr>
      </w:pPr>
      <w:r>
        <w:rPr>
          <w:rFonts w:ascii="Arial" w:hAnsi="Arial" w:cs="Arial"/>
          <w:position w:val="-14"/>
          <w:sz w:val="18"/>
          <w:szCs w:val="18"/>
        </w:rPr>
        <w:object>
          <v:shape id="_x0000_i1117" o:spt="75" type="#_x0000_t75" style="height:21.75pt;width:36pt;" o:ole="t" filled="f" coordsize="21600,21600">
            <v:path/>
            <v:fill on="f" focussize="0,0"/>
            <v:stroke/>
            <v:imagedata r:id="rId208" o:title=""/>
            <o:lock v:ext="edit" aspectratio="t"/>
            <w10:wrap type="none"/>
            <w10:anchorlock/>
          </v:shape>
          <o:OLEObject Type="Embed" ProgID="Equation.DSMT4" ShapeID="_x0000_i1117" DrawAspect="Content" ObjectID="_1468075817" r:id="rId207">
            <o:LockedField>false</o:LockedField>
          </o:OLEObject>
        </w:object>
      </w:r>
      <w:r>
        <w:rPr>
          <w:rFonts w:ascii="Arial" w:hAnsi="Arial" w:cs="Arial"/>
          <w:sz w:val="18"/>
          <w:szCs w:val="18"/>
        </w:rPr>
        <w:t xml:space="preserve"> </w:t>
      </w:r>
      <w:r>
        <w:rPr>
          <w:rFonts w:ascii="Arial" w:hAnsi="Arial" w:eastAsia="宋体" w:cs="Arial"/>
          <w:sz w:val="18"/>
          <w:szCs w:val="18"/>
        </w:rPr>
        <w:t xml:space="preserve">average cost for renewable energy j based electricity production when energy is sufficient </w:t>
      </w:r>
    </w:p>
    <w:p>
      <w:pPr>
        <w:autoSpaceDE w:val="0"/>
        <w:autoSpaceDN w:val="0"/>
        <w:adjustRightInd w:val="0"/>
        <w:spacing w:line="400" w:lineRule="exact"/>
        <w:jc w:val="left"/>
        <w:rPr>
          <w:rFonts w:ascii="Arial" w:hAnsi="Arial" w:eastAsia="宋体" w:cs="Arial"/>
          <w:sz w:val="18"/>
          <w:szCs w:val="18"/>
        </w:rPr>
      </w:pPr>
      <w:r>
        <w:rPr>
          <w:rFonts w:ascii="Arial" w:hAnsi="Arial" w:cs="Arial"/>
          <w:position w:val="-14"/>
          <w:sz w:val="18"/>
          <w:szCs w:val="18"/>
        </w:rPr>
        <w:object>
          <v:shape id="_x0000_i1118" o:spt="75" type="#_x0000_t75" style="height:18.75pt;width:48pt;" o:ole="t" filled="f" coordsize="21600,21600">
            <v:path/>
            <v:fill on="f" focussize="0,0"/>
            <v:stroke/>
            <v:imagedata r:id="rId210" o:title=""/>
            <o:lock v:ext="edit" aspectratio="t"/>
            <w10:wrap type="none"/>
            <w10:anchorlock/>
          </v:shape>
          <o:OLEObject Type="Embed" ProgID="Equation.DSMT4" ShapeID="_x0000_i1118" DrawAspect="Content" ObjectID="_1468075818" r:id="rId209">
            <o:LockedField>false</o:LockedField>
          </o:OLEObject>
        </w:object>
      </w:r>
      <w:r>
        <w:rPr>
          <w:rFonts w:ascii="Arial" w:hAnsi="Arial" w:eastAsia="宋体" w:cs="Arial"/>
          <w:sz w:val="18"/>
          <w:szCs w:val="18"/>
        </w:rPr>
        <w:t>the fixed target for electricity generation from renewable energy j that is determined at the first stage(GWh)</w:t>
      </w:r>
    </w:p>
    <w:p>
      <w:pPr>
        <w:autoSpaceDE w:val="0"/>
        <w:autoSpaceDN w:val="0"/>
        <w:adjustRightInd w:val="0"/>
        <w:spacing w:line="400" w:lineRule="exact"/>
        <w:jc w:val="left"/>
        <w:rPr>
          <w:rFonts w:ascii="Arial" w:hAnsi="Arial" w:eastAsia="宋体" w:cs="Arial"/>
          <w:sz w:val="18"/>
          <w:szCs w:val="18"/>
        </w:rPr>
      </w:pPr>
      <w:r>
        <w:rPr>
          <w:rFonts w:ascii="Arial" w:hAnsi="Arial" w:cs="Arial"/>
          <w:position w:val="-14"/>
          <w:sz w:val="18"/>
          <w:szCs w:val="18"/>
        </w:rPr>
        <w:object>
          <v:shape id="_x0000_i1119" o:spt="75" type="#_x0000_t75" style="height:16.5pt;width:36.75pt;" o:ole="t" filled="f" coordsize="21600,21600">
            <v:path/>
            <v:fill on="f" focussize="0,0"/>
            <v:stroke/>
            <v:imagedata r:id="rId212" o:title=""/>
            <o:lock v:ext="edit" aspectratio="t"/>
            <w10:wrap type="none"/>
            <w10:anchorlock/>
          </v:shape>
          <o:OLEObject Type="Embed" ProgID="Equation.DSMT4" ShapeID="_x0000_i1119" DrawAspect="Content" ObjectID="_1468075819" r:id="rId211">
            <o:LockedField>false</o:LockedField>
          </o:OLEObject>
        </w:object>
      </w:r>
      <w:r>
        <w:rPr>
          <w:rFonts w:ascii="Arial" w:hAnsi="Arial" w:cs="Arial"/>
          <w:sz w:val="18"/>
          <w:szCs w:val="18"/>
        </w:rPr>
        <w:t xml:space="preserve"> </w:t>
      </w:r>
      <w:r>
        <w:rPr>
          <w:rFonts w:ascii="Arial" w:hAnsi="Arial" w:eastAsia="宋体" w:cs="Arial"/>
          <w:sz w:val="18"/>
          <w:szCs w:val="18"/>
        </w:rPr>
        <w:t>average economic penalty for the shortage of electricity production from solar energy (10</w:t>
      </w:r>
      <w:r>
        <w:rPr>
          <w:rFonts w:ascii="Arial" w:hAnsi="Arial" w:eastAsia="宋体" w:cs="Arial"/>
          <w:sz w:val="18"/>
          <w:szCs w:val="18"/>
          <w:vertAlign w:val="superscript"/>
        </w:rPr>
        <w:t>3</w:t>
      </w:r>
      <w:r>
        <w:rPr>
          <w:rFonts w:ascii="Arial" w:hAnsi="Arial" w:eastAsia="宋体" w:cs="Arial"/>
          <w:sz w:val="18"/>
          <w:szCs w:val="18"/>
        </w:rPr>
        <w:t>$)</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0" o:spt="75" type="#_x0000_t75" style="height:18pt;width:30pt;" o:ole="t" filled="f" coordsize="21600,21600">
            <v:path/>
            <v:fill on="f" focussize="0,0"/>
            <v:stroke/>
            <v:imagedata r:id="rId214" o:title=""/>
            <o:lock v:ext="edit" aspectratio="t"/>
            <w10:wrap type="none"/>
            <w10:anchorlock/>
          </v:shape>
          <o:OLEObject Type="Embed" ProgID="Equation.DSMT4" ShapeID="_x0000_i1120" DrawAspect="Content" ObjectID="_1468075820" r:id="rId213">
            <o:LockedField>false</o:LockedField>
          </o:OLEObject>
        </w:object>
      </w:r>
      <w:r>
        <w:rPr>
          <w:rFonts w:ascii="Arial" w:hAnsi="Arial" w:eastAsia="AdvOT863180fb" w:cs="Arial"/>
          <w:kern w:val="0"/>
          <w:sz w:val="18"/>
          <w:szCs w:val="18"/>
        </w:rPr>
        <w:t xml:space="preserve"> </w:t>
      </w:r>
      <w:r>
        <w:rPr>
          <w:rFonts w:ascii="Arial" w:hAnsi="Arial" w:eastAsia="宋体" w:cs="Arial"/>
          <w:sz w:val="18"/>
          <w:szCs w:val="18"/>
        </w:rPr>
        <w:t>average economic penalty for the shortage of electricity production from hydropower (10</w:t>
      </w:r>
      <w:r>
        <w:rPr>
          <w:rFonts w:ascii="Arial" w:hAnsi="Arial" w:eastAsia="宋体" w:cs="Arial"/>
          <w:sz w:val="18"/>
          <w:szCs w:val="18"/>
          <w:vertAlign w:val="superscript"/>
        </w:rPr>
        <w:t>3</w:t>
      </w:r>
      <w:r>
        <w:rPr>
          <w:rFonts w:ascii="Arial" w:hAnsi="Arial" w:eastAsia="宋体" w:cs="Arial"/>
          <w:sz w:val="18"/>
          <w:szCs w:val="18"/>
        </w:rPr>
        <w:t>$)</w:t>
      </w:r>
    </w:p>
    <w:p>
      <w:pPr>
        <w:autoSpaceDE w:val="0"/>
        <w:autoSpaceDN w:val="0"/>
        <w:adjustRightInd w:val="0"/>
        <w:spacing w:line="400" w:lineRule="exact"/>
        <w:jc w:val="left"/>
        <w:rPr>
          <w:rFonts w:ascii="Arial" w:hAnsi="Arial" w:eastAsia="宋体" w:cs="Arial"/>
          <w:sz w:val="18"/>
          <w:szCs w:val="18"/>
        </w:rPr>
      </w:pPr>
      <w:r>
        <w:rPr>
          <w:rFonts w:ascii="Arial" w:hAnsi="Arial" w:cs="Arial"/>
          <w:position w:val="-14"/>
          <w:sz w:val="18"/>
          <w:szCs w:val="18"/>
        </w:rPr>
        <w:object>
          <v:shape id="_x0000_i1121" o:spt="75" type="#_x0000_t75" style="height:15.75pt;width:31.5pt;" o:ole="t" filled="f" coordsize="21600,21600">
            <v:path/>
            <v:fill on="f" focussize="0,0"/>
            <v:stroke/>
            <v:imagedata r:id="rId216" o:title=""/>
            <o:lock v:ext="edit" aspectratio="t"/>
            <w10:wrap type="none"/>
            <w10:anchorlock/>
          </v:shape>
          <o:OLEObject Type="Embed" ProgID="Equation.DSMT4" ShapeID="_x0000_i1121" DrawAspect="Content" ObjectID="_1468075821" r:id="rId215">
            <o:LockedField>false</o:LockedField>
          </o:OLEObject>
        </w:object>
      </w:r>
      <w:r>
        <w:rPr>
          <w:rFonts w:ascii="Arial" w:hAnsi="Arial" w:eastAsia="AdvOT863180fb" w:cs="Arial"/>
          <w:kern w:val="0"/>
          <w:sz w:val="18"/>
          <w:szCs w:val="18"/>
        </w:rPr>
        <w:t xml:space="preserve"> </w:t>
      </w:r>
      <w:r>
        <w:rPr>
          <w:rFonts w:ascii="Arial" w:hAnsi="Arial" w:eastAsia="宋体" w:cs="Arial"/>
          <w:sz w:val="18"/>
          <w:szCs w:val="18"/>
        </w:rPr>
        <w:t>average economic penalty for the shortage of electricity production from wind energy (10</w:t>
      </w:r>
      <w:r>
        <w:rPr>
          <w:rFonts w:ascii="Arial" w:hAnsi="Arial" w:eastAsia="宋体" w:cs="Arial"/>
          <w:sz w:val="18"/>
          <w:szCs w:val="18"/>
          <w:vertAlign w:val="superscript"/>
        </w:rPr>
        <w:t>3</w:t>
      </w:r>
      <w:r>
        <w:rPr>
          <w:rFonts w:ascii="Arial" w:hAnsi="Arial" w:eastAsia="宋体" w:cs="Arial"/>
          <w:sz w:val="18"/>
          <w:szCs w:val="18"/>
        </w:rPr>
        <w:t>$)</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2" o:spt="75" type="#_x0000_t75" style="height:18pt;width:36pt;" o:ole="t" filled="f" coordsize="21600,21600">
            <v:path/>
            <v:fill on="f" focussize="0,0"/>
            <v:stroke/>
            <v:imagedata r:id="rId218" o:title=""/>
            <o:lock v:ext="edit" aspectratio="t"/>
            <w10:wrap type="none"/>
            <w10:anchorlock/>
          </v:shape>
          <o:OLEObject Type="Embed" ProgID="Equation.DSMT4" ShapeID="_x0000_i1122" DrawAspect="Content" ObjectID="_1468075822" r:id="rId217">
            <o:LockedField>false</o:LockedField>
          </o:OLEObject>
        </w:object>
      </w:r>
      <w:r>
        <w:rPr>
          <w:rFonts w:ascii="Arial" w:hAnsi="Arial" w:eastAsia="宋体" w:cs="Arial"/>
          <w:sz w:val="18"/>
          <w:szCs w:val="18"/>
        </w:rPr>
        <w:t xml:space="preserve"> the amount of solar energy by which the target of AR is not met in period t (GWh)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3" o:spt="75" type="#_x0000_t75" style="height:18pt;width:41.25pt;" o:ole="t" filled="f" coordsize="21600,21600">
            <v:path/>
            <v:fill on="f" focussize="0,0"/>
            <v:stroke/>
            <v:imagedata r:id="rId220" o:title=""/>
            <o:lock v:ext="edit" aspectratio="t"/>
            <w10:wrap type="none"/>
            <w10:anchorlock/>
          </v:shape>
          <o:OLEObject Type="Embed" ProgID="Equation.DSMT4" ShapeID="_x0000_i1123" DrawAspect="Content" ObjectID="_1468075823" r:id="rId219">
            <o:LockedField>false</o:LockedField>
          </o:OLEObject>
        </w:object>
      </w:r>
      <w:r>
        <w:rPr>
          <w:rFonts w:ascii="Arial" w:hAnsi="Arial" w:eastAsia="宋体" w:cs="Arial"/>
          <w:sz w:val="18"/>
          <w:szCs w:val="18"/>
        </w:rPr>
        <w:t xml:space="preserve"> the amount of wind energy by which the target of AR is not met in period t (GWh)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4" o:spt="75" type="#_x0000_t75" style="height:18pt;width:41.25pt;" o:ole="t" filled="f" coordsize="21600,21600">
            <v:path/>
            <v:fill on="f" focussize="0,0"/>
            <v:stroke/>
            <v:imagedata r:id="rId222" o:title=""/>
            <o:lock v:ext="edit" aspectratio="t"/>
            <w10:wrap type="none"/>
            <w10:anchorlock/>
          </v:shape>
          <o:OLEObject Type="Embed" ProgID="Equation.DSMT4" ShapeID="_x0000_i1124" DrawAspect="Content" ObjectID="_1468075824" r:id="rId221">
            <o:LockedField>false</o:LockedField>
          </o:OLEObject>
        </w:object>
      </w:r>
      <w:r>
        <w:rPr>
          <w:rFonts w:ascii="Arial" w:hAnsi="Arial" w:eastAsia="宋体" w:cs="Arial"/>
          <w:sz w:val="18"/>
          <w:szCs w:val="18"/>
        </w:rPr>
        <w:t xml:space="preserve"> the amount of hydropower energy by which the target of AR is not met in period t (GWh) </w:t>
      </w:r>
    </w:p>
    <w:p>
      <w:pPr>
        <w:autoSpaceDE w:val="0"/>
        <w:autoSpaceDN w:val="0"/>
        <w:adjustRightInd w:val="0"/>
        <w:spacing w:line="400" w:lineRule="exact"/>
        <w:jc w:val="left"/>
        <w:rPr>
          <w:rFonts w:ascii="Arial" w:hAnsi="Arial" w:eastAsia="宋体" w:cs="Arial"/>
          <w:sz w:val="18"/>
          <w:szCs w:val="18"/>
        </w:rPr>
      </w:pPr>
      <w:r>
        <w:rPr>
          <w:rFonts w:ascii="Arial" w:hAnsi="Arial" w:cs="Arial"/>
          <w:position w:val="-14"/>
          <w:sz w:val="18"/>
          <w:szCs w:val="18"/>
        </w:rPr>
        <w:object>
          <v:shape id="_x0000_i1125" o:spt="75" type="#_x0000_t75" style="height:14.25pt;width:43.5pt;" o:ole="t" filled="f" coordsize="21600,21600">
            <v:path/>
            <v:fill on="f" focussize="0,0"/>
            <v:stroke/>
            <v:imagedata r:id="rId224" o:title=""/>
            <o:lock v:ext="edit" aspectratio="t"/>
            <w10:wrap type="none"/>
            <w10:anchorlock/>
          </v:shape>
          <o:OLEObject Type="Embed" ProgID="Equation.DSMT4" ShapeID="_x0000_i1125" DrawAspect="Content" ObjectID="_1468075825" r:id="rId223">
            <o:LockedField>false</o:LockedField>
          </o:OLEObject>
        </w:object>
      </w:r>
      <w:r>
        <w:rPr>
          <w:rFonts w:ascii="Arial" w:hAnsi="Arial" w:eastAsia="AdvOT863180fb" w:cs="Arial"/>
          <w:kern w:val="0"/>
          <w:sz w:val="18"/>
          <w:szCs w:val="18"/>
        </w:rPr>
        <w:t xml:space="preserve"> </w:t>
      </w:r>
      <w:r>
        <w:rPr>
          <w:rFonts w:ascii="Arial" w:hAnsi="Arial" w:eastAsia="宋体" w:cs="Arial"/>
          <w:sz w:val="18"/>
          <w:szCs w:val="18"/>
        </w:rPr>
        <w:t>availability of hydropower in period t under probability level j (GWh)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6" o:spt="75" type="#_x0000_t75" style="height:20.25pt;width:39.75pt;" o:ole="t" filled="f" coordsize="21600,21600">
            <v:path/>
            <v:fill on="f" focussize="0,0"/>
            <v:stroke/>
            <v:imagedata r:id="rId226" o:title=""/>
            <o:lock v:ext="edit" aspectratio="t"/>
            <w10:wrap type="none"/>
            <w10:anchorlock/>
          </v:shape>
          <o:OLEObject Type="Embed" ProgID="Equation.DSMT4" ShapeID="_x0000_i1126" DrawAspect="Content" ObjectID="_1468075826" r:id="rId225">
            <o:LockedField>false</o:LockedField>
          </o:OLEObject>
        </w:object>
      </w:r>
      <w:r>
        <w:rPr>
          <w:rFonts w:ascii="Arial" w:hAnsi="Arial" w:eastAsia="宋体" w:cs="Arial"/>
          <w:sz w:val="18"/>
          <w:szCs w:val="18"/>
        </w:rPr>
        <w:t xml:space="preserve"> availability of photovoltaic in period t under probability level j(GWh)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7" o:spt="75" type="#_x0000_t75" style="height:14.25pt;width:43.5pt;" o:ole="t" filled="f" coordsize="21600,21600">
            <v:path/>
            <v:fill on="f" focussize="0,0"/>
            <v:stroke/>
            <v:imagedata r:id="rId228" o:title=""/>
            <o:lock v:ext="edit" aspectratio="t"/>
            <w10:wrap type="none"/>
            <w10:anchorlock/>
          </v:shape>
          <o:OLEObject Type="Embed" ProgID="Equation.DSMT4" ShapeID="_x0000_i1127" DrawAspect="Content" ObjectID="_1468075827" r:id="rId227">
            <o:LockedField>false</o:LockedField>
          </o:OLEObject>
        </w:object>
      </w:r>
      <w:r>
        <w:rPr>
          <w:rFonts w:ascii="Arial" w:hAnsi="Arial" w:eastAsia="宋体" w:cs="Arial"/>
          <w:sz w:val="18"/>
          <w:szCs w:val="18"/>
        </w:rPr>
        <w:t xml:space="preserve"> availability of wind power in period t under probability level j(GWh)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28" o:spt="75" type="#_x0000_t75" style="height:14.25pt;width:36pt;" o:ole="t" filled="f" coordsize="21600,21600">
            <v:path/>
            <v:fill on="f" focussize="0,0"/>
            <v:stroke/>
            <v:imagedata r:id="rId230" o:title=""/>
            <o:lock v:ext="edit" aspectratio="t"/>
            <w10:wrap type="none"/>
            <w10:anchorlock/>
          </v:shape>
          <o:OLEObject Type="Embed" ProgID="Equation.DSMT4" ShapeID="_x0000_i1128" DrawAspect="Content" ObjectID="_1468075828" r:id="rId229">
            <o:LockedField>false</o:LockedField>
          </o:OLEObject>
        </w:object>
      </w:r>
      <w:r>
        <w:rPr>
          <w:rFonts w:ascii="Arial" w:hAnsi="Arial" w:cs="Arial"/>
          <w:sz w:val="18"/>
          <w:szCs w:val="18"/>
        </w:rPr>
        <w:t xml:space="preserve"> </w:t>
      </w:r>
      <w:r>
        <w:rPr>
          <w:rFonts w:ascii="Arial" w:hAnsi="Arial" w:eastAsia="宋体" w:cs="Arial"/>
          <w:sz w:val="18"/>
          <w:szCs w:val="18"/>
        </w:rPr>
        <w:t>compensation costs of dispatchable load  (10</w:t>
      </w:r>
      <w:r>
        <w:rPr>
          <w:rFonts w:ascii="Arial" w:hAnsi="Arial" w:eastAsia="宋体" w:cs="Arial"/>
          <w:sz w:val="18"/>
          <w:szCs w:val="18"/>
          <w:vertAlign w:val="superscript"/>
        </w:rPr>
        <w:t>3</w:t>
      </w:r>
      <w:r>
        <w:rPr>
          <w:rFonts w:ascii="Arial" w:hAnsi="Arial" w:eastAsia="宋体" w:cs="Arial"/>
          <w:sz w:val="18"/>
          <w:szCs w:val="18"/>
        </w:rPr>
        <w:t>$)</w:t>
      </w:r>
    </w:p>
    <w:p>
      <w:pPr>
        <w:autoSpaceDE w:val="0"/>
        <w:autoSpaceDN w:val="0"/>
        <w:adjustRightInd w:val="0"/>
        <w:spacing w:line="400" w:lineRule="exact"/>
        <w:jc w:val="left"/>
        <w:rPr>
          <w:rFonts w:ascii="Arial" w:hAnsi="Arial" w:cs="Arial"/>
          <w:sz w:val="18"/>
          <w:szCs w:val="18"/>
          <w:shd w:val="clear" w:color="auto" w:fill="FFFFFF"/>
        </w:rPr>
      </w:pPr>
      <w:r>
        <w:rPr>
          <w:rFonts w:ascii="Arial" w:hAnsi="Arial" w:cs="Arial"/>
          <w:position w:val="-14"/>
          <w:sz w:val="18"/>
          <w:szCs w:val="18"/>
        </w:rPr>
        <w:object>
          <v:shape id="_x0000_i1129" o:spt="75" type="#_x0000_t75" style="height:17.25pt;width:28.5pt;" o:ole="t" filled="f" coordsize="21600,21600">
            <v:path/>
            <v:fill on="f" focussize="0,0"/>
            <v:stroke/>
            <v:imagedata r:id="rId232" o:title=""/>
            <o:lock v:ext="edit" aspectratio="t"/>
            <w10:wrap type="none"/>
            <w10:anchorlock/>
          </v:shape>
          <o:OLEObject Type="Embed" ProgID="Equation.DSMT4" ShapeID="_x0000_i1129" DrawAspect="Content" ObjectID="_1468075829" r:id="rId231">
            <o:LockedField>false</o:LockedField>
          </o:OLEObject>
        </w:object>
      </w:r>
      <w:r>
        <w:rPr>
          <w:rFonts w:ascii="Arial" w:hAnsi="Arial" w:cs="Arial"/>
          <w:sz w:val="18"/>
          <w:szCs w:val="18"/>
        </w:rPr>
        <w:t xml:space="preserve"> </w:t>
      </w:r>
      <w:r>
        <w:rPr>
          <w:rFonts w:ascii="Arial" w:hAnsi="Arial" w:cs="Arial"/>
          <w:sz w:val="18"/>
          <w:szCs w:val="18"/>
          <w:shd w:val="clear" w:color="auto" w:fill="FFFFFF"/>
        </w:rPr>
        <w:t xml:space="preserve">The dispatchable loads of the ice storages </w:t>
      </w:r>
      <w:r>
        <w:rPr>
          <w:rFonts w:ascii="Arial" w:hAnsi="Arial" w:eastAsia="宋体" w:cs="Arial"/>
          <w:sz w:val="18"/>
          <w:szCs w:val="18"/>
        </w:rPr>
        <w:t>(GWh)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30" o:spt="75" type="#_x0000_t75" style="height:14.25pt;width:36pt;" o:ole="t" filled="f" coordsize="21600,21600">
            <v:path/>
            <v:fill on="f" focussize="0,0"/>
            <v:stroke/>
            <v:imagedata r:id="rId234" o:title=""/>
            <o:lock v:ext="edit" aspectratio="t"/>
            <w10:wrap type="none"/>
            <w10:anchorlock/>
          </v:shape>
          <o:OLEObject Type="Embed" ProgID="Equation.DSMT4" ShapeID="_x0000_i1130" DrawAspect="Content" ObjectID="_1468075830" r:id="rId233">
            <o:LockedField>false</o:LockedField>
          </o:OLEObject>
        </w:object>
      </w:r>
      <w:r>
        <w:rPr>
          <w:rFonts w:ascii="Arial" w:hAnsi="Arial" w:cs="Arial"/>
          <w:sz w:val="18"/>
          <w:szCs w:val="18"/>
        </w:rPr>
        <w:t>cooling capacity of ice storage during period d of typical day in season s, (BTU/h)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31" o:spt="75" type="#_x0000_t75" style="height:21pt;width:34.5pt;" o:ole="t" filled="f" coordsize="21600,21600">
            <v:path/>
            <v:fill on="f" focussize="0,0"/>
            <v:stroke/>
            <v:imagedata r:id="rId236" o:title=""/>
            <o:lock v:ext="edit" aspectratio="t"/>
            <w10:wrap type="none"/>
            <w10:anchorlock/>
          </v:shape>
          <o:OLEObject Type="Embed" ProgID="Equation.DSMT4" ShapeID="_x0000_i1131" DrawAspect="Content" ObjectID="_1468075831" r:id="rId235">
            <o:LockedField>false</o:LockedField>
          </o:OLEObject>
        </w:object>
      </w:r>
      <w:r>
        <w:rPr>
          <w:rFonts w:ascii="Arial" w:hAnsi="Arial" w:cs="Arial"/>
          <w:sz w:val="18"/>
          <w:szCs w:val="18"/>
        </w:rPr>
        <w:t>Coefficient of performance of ice storage (BTU/GWh)</w:t>
      </w:r>
    </w:p>
    <w:p>
      <w:pPr>
        <w:autoSpaceDE w:val="0"/>
        <w:autoSpaceDN w:val="0"/>
        <w:adjustRightInd w:val="0"/>
        <w:spacing w:line="400" w:lineRule="exact"/>
        <w:jc w:val="left"/>
        <w:rPr>
          <w:rFonts w:ascii="Arial" w:hAnsi="Arial" w:cs="Arial"/>
          <w:sz w:val="18"/>
          <w:szCs w:val="18"/>
        </w:rPr>
      </w:pPr>
      <w:r>
        <w:rPr>
          <w:rFonts w:ascii="Arial" w:hAnsi="Arial" w:cs="Arial"/>
          <w:position w:val="-12"/>
          <w:sz w:val="18"/>
          <w:szCs w:val="18"/>
        </w:rPr>
        <w:object>
          <v:shape id="_x0000_i1132" o:spt="75" type="#_x0000_t75" style="height:14.25pt;width:21.75pt;" o:ole="t" filled="f" coordsize="21600,21600">
            <v:path/>
            <v:fill on="f" focussize="0,0"/>
            <v:stroke/>
            <v:imagedata r:id="rId238" o:title=""/>
            <o:lock v:ext="edit" aspectratio="t"/>
            <w10:wrap type="none"/>
            <w10:anchorlock/>
          </v:shape>
          <o:OLEObject Type="Embed" ProgID="Equation.DSMT4" ShapeID="_x0000_i1132" DrawAspect="Content" ObjectID="_1468075832" r:id="rId237">
            <o:LockedField>false</o:LockedField>
          </o:OLEObject>
        </w:object>
      </w:r>
      <w:r>
        <w:rPr>
          <w:rFonts w:ascii="Arial" w:hAnsi="Arial" w:cs="Arial"/>
          <w:sz w:val="18"/>
          <w:szCs w:val="18"/>
        </w:rPr>
        <w:t>Average running time of ice storage(h)</w:t>
      </w:r>
    </w:p>
    <w:p>
      <w:pPr>
        <w:autoSpaceDE w:val="0"/>
        <w:autoSpaceDN w:val="0"/>
        <w:adjustRightInd w:val="0"/>
        <w:spacing w:line="400" w:lineRule="exact"/>
        <w:jc w:val="left"/>
        <w:rPr>
          <w:rFonts w:ascii="Arial" w:hAnsi="Arial" w:cs="Arial"/>
          <w:sz w:val="18"/>
          <w:szCs w:val="18"/>
        </w:rPr>
      </w:pPr>
      <w:r>
        <w:rPr>
          <w:rFonts w:ascii="Arial" w:hAnsi="Arial" w:cs="Arial"/>
          <w:position w:val="-14"/>
          <w:sz w:val="18"/>
          <w:szCs w:val="18"/>
        </w:rPr>
        <w:object>
          <v:shape id="_x0000_i1133" o:spt="75" type="#_x0000_t75" style="height:14.25pt;width:21.75pt;" o:ole="t" filled="f" coordsize="21600,21600">
            <v:path/>
            <v:fill on="f" focussize="0,0"/>
            <v:stroke/>
            <v:imagedata r:id="rId240" o:title=""/>
            <o:lock v:ext="edit" aspectratio="t"/>
            <w10:wrap type="none"/>
            <w10:anchorlock/>
          </v:shape>
          <o:OLEObject Type="Embed" ProgID="Equation.DSMT4" ShapeID="_x0000_i1133" DrawAspect="Content" ObjectID="_1468075833" r:id="rId239">
            <o:LockedField>false</o:LockedField>
          </o:OLEObject>
        </w:object>
      </w:r>
      <w:r>
        <w:rPr>
          <w:rFonts w:ascii="Arial" w:hAnsi="Arial" w:cs="Arial"/>
          <w:sz w:val="18"/>
          <w:szCs w:val="18"/>
        </w:rPr>
        <w:t xml:space="preserve"> Maximum tolerated cooling deficiency rate</w:t>
      </w:r>
    </w:p>
    <w:p>
      <w:pPr>
        <w:spacing w:line="340" w:lineRule="exact"/>
        <w:rPr>
          <w:rFonts w:ascii="Arial" w:hAnsi="Arial" w:cs="Arial"/>
        </w:rPr>
      </w:pPr>
    </w:p>
    <w:p>
      <w:pPr>
        <w:rPr>
          <w:rFonts w:ascii="Arial" w:hAnsi="Arial" w:cs="Arial" w:eastAsiaTheme="majorEastAsia"/>
          <w:b/>
          <w:bCs/>
          <w:caps/>
          <w:sz w:val="18"/>
          <w:szCs w:val="18"/>
        </w:rPr>
      </w:pPr>
      <w:r>
        <w:rPr>
          <w:rFonts w:ascii="Arial" w:hAnsi="Arial" w:cs="Arial" w:eastAsiaTheme="majorEastAsia"/>
          <w:b/>
          <w:bCs/>
          <w:caps/>
          <w:sz w:val="18"/>
          <w:szCs w:val="18"/>
        </w:rPr>
        <w:t>References</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 xml:space="preserve">IEA, 2017. World Energy Outlook 2017, Available from:&lt; </w:t>
      </w:r>
      <w:r>
        <w:fldChar w:fldCharType="begin"/>
      </w:r>
      <w:r>
        <w:instrText xml:space="preserve"> HYPERLINK "http://www.iea.org/bookshop/750-World_Energy_Outlook_2017" </w:instrText>
      </w:r>
      <w:r>
        <w:fldChar w:fldCharType="separate"/>
      </w:r>
      <w:r>
        <w:rPr>
          <w:rFonts w:ascii="Arial" w:hAnsi="Arial" w:eastAsia="AdvGulliv-R" w:cs="Arial"/>
          <w:color w:val="0080AE"/>
          <w:kern w:val="0"/>
          <w:sz w:val="13"/>
          <w:szCs w:val="13"/>
        </w:rPr>
        <w:t>http://www.iea.org/bookshop/750-World_Energy_Outlook_2017</w:t>
      </w:r>
      <w:r>
        <w:rPr>
          <w:rFonts w:ascii="Arial" w:hAnsi="Arial" w:eastAsia="AdvGulliv-R" w:cs="Arial"/>
          <w:color w:val="0080AE"/>
          <w:kern w:val="0"/>
          <w:sz w:val="13"/>
          <w:szCs w:val="13"/>
        </w:rPr>
        <w:fldChar w:fldCharType="end"/>
      </w:r>
      <w:r>
        <w:rPr>
          <w:rFonts w:ascii="Arial" w:hAnsi="Arial" w:eastAsia="AdvGulliv-R" w:cs="Arial"/>
          <w:color w:val="0080AE"/>
          <w:kern w:val="0"/>
          <w:sz w:val="13"/>
          <w:szCs w:val="13"/>
        </w:rPr>
        <w:t>&gt;.</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 xml:space="preserve">NBS,2016,Annual Data 2016, Available from:&lt; </w:t>
      </w:r>
      <w:r>
        <w:fldChar w:fldCharType="begin"/>
      </w:r>
      <w:r>
        <w:instrText xml:space="preserve"> HYPERLINK "http://www.stats.gov.cn/tjsj/ndsj/2016/indexeh.htm" </w:instrText>
      </w:r>
      <w:r>
        <w:fldChar w:fldCharType="separate"/>
      </w:r>
      <w:r>
        <w:rPr>
          <w:rFonts w:ascii="Arial" w:hAnsi="Arial" w:eastAsia="AdvGulliv-R" w:cs="Arial"/>
          <w:color w:val="0080AE"/>
          <w:kern w:val="0"/>
          <w:sz w:val="13"/>
          <w:szCs w:val="13"/>
        </w:rPr>
        <w:t>http://www.stats.gov.cn/tjsj/ndsj/2016/indexeh.htm</w:t>
      </w:r>
      <w:r>
        <w:rPr>
          <w:rFonts w:ascii="Arial" w:hAnsi="Arial" w:eastAsia="AdvGulliv-R" w:cs="Arial"/>
          <w:color w:val="0080AE"/>
          <w:kern w:val="0"/>
          <w:sz w:val="13"/>
          <w:szCs w:val="13"/>
        </w:rPr>
        <w:fldChar w:fldCharType="end"/>
      </w:r>
      <w:r>
        <w:rPr>
          <w:rFonts w:ascii="Arial" w:hAnsi="Arial" w:eastAsia="AdvGulliv-R" w:cs="Arial"/>
          <w:color w:val="0080AE"/>
          <w:kern w:val="0"/>
          <w:sz w:val="13"/>
          <w:szCs w:val="13"/>
        </w:rPr>
        <w:t>&gt;</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Appelrath, H.J., et al., 2010. Forschungsfragen im</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Internet der Energie</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 xml:space="preserve">. Diskussionspapier für die Acatech Projektgruppe </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E-Energy/Internet der Energie</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 xml:space="preserve"> Retrieved from: &lt;</w:t>
      </w:r>
      <w:r>
        <w:fldChar w:fldCharType="begin"/>
      </w:r>
      <w:r>
        <w:instrText xml:space="preserve"> HYPERLINK "http://www.acatech.de/fileadmin/user_upload/Baumstruktur_nach_Website/Acatech/root/de/Publikationen/Materialien/Forschungsfragen_im_Internet_der_Energie.pdf" </w:instrText>
      </w:r>
      <w:r>
        <w:fldChar w:fldCharType="separate"/>
      </w:r>
      <w:r>
        <w:rPr>
          <w:rFonts w:ascii="Arial" w:hAnsi="Arial" w:eastAsia="AdvGulliv-R" w:cs="Arial"/>
          <w:color w:val="0080AE"/>
          <w:kern w:val="0"/>
          <w:sz w:val="13"/>
          <w:szCs w:val="13"/>
        </w:rPr>
        <w:t>http://www.acatech.de/fileadmin/user_upload/Baumstruktur_nach_Website/Acatech/root/de/Publikationen/Materialien/Forschungsfragen_im_Internet_der_Energie.pdf</w:t>
      </w:r>
      <w:r>
        <w:rPr>
          <w:rFonts w:ascii="Arial" w:hAnsi="Arial" w:eastAsia="AdvGulliv-R" w:cs="Arial"/>
          <w:color w:val="0080AE"/>
          <w:kern w:val="0"/>
          <w:sz w:val="13"/>
          <w:szCs w:val="13"/>
        </w:rPr>
        <w:fldChar w:fldCharType="end"/>
      </w:r>
      <w:r>
        <w:rPr>
          <w:rFonts w:ascii="Arial" w:hAnsi="Arial" w:eastAsia="AdvGulliv-R" w:cs="Arial"/>
          <w:color w:val="0080AE"/>
          <w:kern w:val="0"/>
          <w:sz w:val="13"/>
          <w:szCs w:val="13"/>
        </w:rPr>
        <w:t xml:space="preserve"> &gt;.</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Binding C, Gantenbein D, Jansen B, et al. Electric vehicle fleet integration in the Danish EDISON project – a virtual power plant on the island of Bornholm. In: IEEE PES general meeting, Minneapolis, Minnesota, USA; 2010.</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Katiraei F, Iravani R, Hatziargyriou N, Dimeas A. Microgrids management: controls and operation aspects of microgrids. Power Energy Magaz IEEE 2008;6 (3):54–65.</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B Fenn, O Hopp, M Ahner, BM Buchholz, Advanced technologies of Demand Side Integration by VPPs and through smart metering in households–Experiences from a lighthouse project. CIGRE 2012.</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Fuel Cells Bulletin ,CFCL BlueGen units for virtual power plant project in Netherlands.2012;7:3.</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Simon Funcke, Dierk Bauknecht, Typology of centralised and decentralised visions for electricity infrastructure. Utilities Policy,2016;40:67-74.</w:t>
      </w:r>
    </w:p>
    <w:p>
      <w:pPr>
        <w:pStyle w:val="20"/>
        <w:numPr>
          <w:ilvl w:val="0"/>
          <w:numId w:val="4"/>
        </w:numPr>
        <w:autoSpaceDE w:val="0"/>
        <w:autoSpaceDN w:val="0"/>
        <w:adjustRightInd w:val="0"/>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 xml:space="preserve">LIU Jizhen, LI Mingyang, FANG Fang, NIU Yuguang,Review on Virtual Power Plants, LIU Jizhen, LI Mingyang, FANG Fang, NIU Yuguang.2014,34(29):5103-5111. </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Tudor Cioara, Ionut Anghel, Massimo Bertoncini, Ioan Salomie, Diego Arnone, Marzia Mammina, Terpsichori-Helen Velivassaki , Marcel Antal, Optimized flexibility management enacting Data Centres participation in Smart Demand Response programs. Future Generation Computer Systems.2018;(78): 330</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342.</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Guo Chen, Jueyou Li. A fully distributed ADMM-based dispatch approach for virtual power plant problems.Applied Mathematical Modelling .2017: 1–13.</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servicesMitja Kolenc, Peter Nemˇcek, Christoph Gutschi, Nermin Suljanovi, Matej Zajc, Performance evaluation of a virtual power plant communicationsystem providing ancillary services. Electric Power Systems Research.2017;(149): 46–54.</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Mouna Rekik</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Zied Chtourou</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Nathalie Mitton, Ahmad Atieh</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 xml:space="preserve"> Geographic routing protocol for the deployment of virtual powerplant within the smart grid. Sustainable Cities and Society.2016;(25):38-48</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Yanxue Lia, Weijun Gao, Yingjun Ruan Feasibility of virtual power plants (VPPs) and its efficiency assessment through benefiting both the supply and demand sides in Chongming country, China. Sustainable Cities and Society. 35 (2017) 544–551.</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Martin Loßner, Diana Böttger , Thomas Bruckner, Economic assessment of virtual power plants in the German energy market — A scenario-based and model-supported analysis, Energy Economics.62 (2017) 125–138</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Dongyeon Lee, Daehyun Park, Jong-Bae Park, Kwang-Y. Lee, Security-Constrained Unit Commitment Considering Demand Response Resource as Virtual Power Plant. IFAC-PapersOnLine, Volume 49, Issue 27, 2016, Pages 290-295</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Dongyeon Lee, Daehyun Park, Jong-Bae Park, Kwang-Y. Lee, Security-Constrained Unit Commitment Considering Demand Response Resource as Virtual Power Plant .IFAC-PapersOnline 49-27(2016)290-295.</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Seyyed Mostafa Nosratabadi, Rahmat-Allah Hooshmand, Eskandar Gholipour, Stochastic profit-based scheduling of industrial virtual power plant using the best demand response strategy Applied Energy,2016(164): 590-606</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Hrvoje Pandžić, Juan M. Morales, Antonio J. Conejo, Igor Kuzle, Offering model for a virtual power plant based on stochastic programming, Applied Energy 105 (2013) 282–292.</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Hrvoje Pandžić, Igor Kuzle, Tomislav Capuder, Virtual power plant mid-term dispatch optimization. Applied Energy 101 (2013) 134–141</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A. Tascikaraoglu, O. Erdinc, M. Uzunoglu, A. Karakas.An adaptive load dispatching and forecasting strategy for a virtual power plant including renewable energy conversion units. Applied Energy 119 (2014) 445</w:t>
      </w:r>
      <w:r>
        <w:rPr>
          <w:rFonts w:hint="eastAsia" w:ascii="Arial" w:hAnsi="Arial" w:eastAsia="AdvGulliv-R" w:cs="Arial"/>
          <w:color w:val="0080AE"/>
          <w:kern w:val="0"/>
          <w:sz w:val="13"/>
          <w:szCs w:val="13"/>
        </w:rPr>
        <w:t>–</w:t>
      </w:r>
      <w:r>
        <w:rPr>
          <w:rFonts w:ascii="Arial" w:hAnsi="Arial" w:eastAsia="AdvGulliv-R" w:cs="Arial"/>
          <w:color w:val="0080AE"/>
          <w:kern w:val="0"/>
          <w:sz w:val="13"/>
          <w:szCs w:val="13"/>
        </w:rPr>
        <w:t>453</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Mahmoud M. Othman, Y.G. Hegazy, Almoataz Y. Abdelaziz.</w:t>
      </w:r>
      <w:r>
        <w:rPr>
          <w:rFonts w:ascii="Arial" w:hAnsi="Arial" w:cs="Arial"/>
        </w:rPr>
        <w:t xml:space="preserve"> </w:t>
      </w:r>
      <w:r>
        <w:rPr>
          <w:rFonts w:ascii="Arial" w:hAnsi="Arial" w:eastAsia="AdvGulliv-R" w:cs="Arial"/>
          <w:color w:val="0080AE"/>
          <w:kern w:val="0"/>
          <w:sz w:val="13"/>
          <w:szCs w:val="13"/>
        </w:rPr>
        <w:t>Electrical energy management in unbalanced distribution networks using virtual power plant concept.</w:t>
      </w:r>
      <w:r>
        <w:rPr>
          <w:rFonts w:ascii="Arial" w:hAnsi="Arial" w:cs="Arial"/>
        </w:rPr>
        <w:t xml:space="preserve"> </w:t>
      </w:r>
      <w:r>
        <w:rPr>
          <w:rFonts w:ascii="Arial" w:hAnsi="Arial" w:eastAsia="AdvGulliv-R" w:cs="Arial"/>
          <w:color w:val="0080AE"/>
          <w:kern w:val="0"/>
          <w:sz w:val="13"/>
          <w:szCs w:val="13"/>
        </w:rPr>
        <w:t>Electric Power Systems Research 145 (2017) 157–165</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Zhongfu Tan, Guan Wang, Liwei Ju*, Qingkun Tan, Wenhai Yang, Application of CVaR risk aversion approach in the dynamical scheduling optimization model for virtual power plant connected with wind-photovoltaic-energy storage system with uncertainties and demand response.</w:t>
      </w:r>
      <w:r>
        <w:rPr>
          <w:rFonts w:ascii="Arial" w:hAnsi="Arial" w:cs="Arial"/>
        </w:rPr>
        <w:t xml:space="preserve"> </w:t>
      </w:r>
      <w:r>
        <w:rPr>
          <w:rFonts w:ascii="Arial" w:hAnsi="Arial" w:eastAsia="AdvGulliv-R" w:cs="Arial"/>
          <w:color w:val="0080AE"/>
          <w:kern w:val="0"/>
          <w:sz w:val="13"/>
          <w:szCs w:val="13"/>
        </w:rPr>
        <w:t>Energy 124 (2017) 198-213</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Mohammad Amin Tajeddini , Ashkan Rahimi-Kian , Alireza Soroudi ,Risk averse optimal operation of a virtual power plant using two stage stochastic programming.</w:t>
      </w:r>
      <w:r>
        <w:rPr>
          <w:rFonts w:ascii="Arial" w:hAnsi="Arial" w:cs="Arial"/>
        </w:rPr>
        <w:t xml:space="preserve"> </w:t>
      </w:r>
      <w:r>
        <w:rPr>
          <w:rFonts w:ascii="Arial" w:hAnsi="Arial" w:eastAsia="AdvGulliv-R" w:cs="Arial"/>
          <w:color w:val="0080AE"/>
          <w:kern w:val="0"/>
          <w:sz w:val="13"/>
          <w:szCs w:val="13"/>
        </w:rPr>
        <w:t>Energy 73 (2014) 958-967</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Meng Cheng, Saif Sabah Sami, Jianzhong Wu,</w:t>
      </w:r>
      <w:r>
        <w:rPr>
          <w:rFonts w:ascii="Arial" w:hAnsi="Arial" w:cs="Arial"/>
        </w:rPr>
        <w:t xml:space="preserve"> </w:t>
      </w:r>
      <w:r>
        <w:rPr>
          <w:rFonts w:ascii="Arial" w:hAnsi="Arial" w:eastAsia="AdvGulliv-R" w:cs="Arial"/>
          <w:color w:val="0080AE"/>
          <w:kern w:val="0"/>
          <w:sz w:val="13"/>
          <w:szCs w:val="13"/>
        </w:rPr>
        <w:t>Benefits of using virtual energy storage system for power system frequency response.</w:t>
      </w:r>
      <w:r>
        <w:rPr>
          <w:rFonts w:ascii="Arial" w:hAnsi="Arial" w:cs="Arial"/>
        </w:rPr>
        <w:t xml:space="preserve"> </w:t>
      </w:r>
      <w:r>
        <w:rPr>
          <w:rFonts w:ascii="Arial" w:hAnsi="Arial" w:eastAsia="AdvGulliv-R" w:cs="Arial"/>
          <w:color w:val="0080AE"/>
          <w:kern w:val="0"/>
          <w:sz w:val="13"/>
          <w:szCs w:val="13"/>
        </w:rPr>
        <w:t>Applied Energy 194 (2017) 376–385</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Huang GH. A hybrid inexact-stochastic water management model. Eur J Oper Res 1998;107(1):137–58</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Hong WC, Dong Y, Chen LY, Wei SY. SVR with hybrid chaotic genetic algorithms for tourism demand forecasting. Appl Soft Comput 2011;11:1881–90.</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Cherkassky V, Ma Y. Practical selection of SVM parameters and noise estimation for SVM regression. Neural Networks 2004;17:113–26.</w:t>
      </w:r>
    </w:p>
    <w:p>
      <w:pPr>
        <w:pStyle w:val="20"/>
        <w:numPr>
          <w:ilvl w:val="0"/>
          <w:numId w:val="4"/>
        </w:numPr>
        <w:autoSpaceDE w:val="0"/>
        <w:autoSpaceDN w:val="0"/>
        <w:adjustRightInd w:val="0"/>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Lin GF, Chen GR, Huang PY, Chou YC. Support vector machine-based models for hourly reservoir inflow forecasting during typhoon-warning periods. J Hydro 2009;372:17–29.</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Kulkarni A, Jayaraman VK, Kulkarni BD. Support vector classification with parameter tuning assisted by agent-based technique. Comput Chem Eng 2004;28:311–8.</w:t>
      </w:r>
    </w:p>
    <w:p>
      <w:pPr>
        <w:pStyle w:val="20"/>
        <w:numPr>
          <w:ilvl w:val="0"/>
          <w:numId w:val="4"/>
        </w:numPr>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Levis AA, Papageorgiou LG. Customer demand forecasting via support vector regression analysis. Chem Eng Res Des 2005;83:1009–18.</w:t>
      </w:r>
    </w:p>
    <w:p>
      <w:pPr>
        <w:pStyle w:val="20"/>
        <w:numPr>
          <w:ilvl w:val="0"/>
          <w:numId w:val="4"/>
        </w:numPr>
        <w:autoSpaceDE w:val="0"/>
        <w:autoSpaceDN w:val="0"/>
        <w:adjustRightInd w:val="0"/>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M.J. Piao, Y.P. Li, G.H. Huang Development of a stochastic simulation–optimization model for planning electric power systems – A case study of Shanghai, China. Energy Conversion and Management 2014;86:111–124.</w:t>
      </w:r>
    </w:p>
    <w:p>
      <w:pPr>
        <w:pStyle w:val="20"/>
        <w:numPr>
          <w:ilvl w:val="0"/>
          <w:numId w:val="4"/>
        </w:numPr>
        <w:autoSpaceDE w:val="0"/>
        <w:autoSpaceDN w:val="0"/>
        <w:adjustRightInd w:val="0"/>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G. H. Huang and M. F. Cao, Analysis of solution methods for interval linear programming,Journal of Environmental Informatics (International Society of Environmental Information Sciences),17(2), 54-64 (2011).</w:t>
      </w:r>
    </w:p>
    <w:p>
      <w:pPr>
        <w:pStyle w:val="20"/>
        <w:numPr>
          <w:ilvl w:val="0"/>
          <w:numId w:val="4"/>
        </w:numPr>
        <w:autoSpaceDE w:val="0"/>
        <w:autoSpaceDN w:val="0"/>
        <w:adjustRightInd w:val="0"/>
        <w:ind w:firstLineChars="0"/>
        <w:jc w:val="left"/>
        <w:rPr>
          <w:rFonts w:ascii="Arial" w:hAnsi="Arial" w:eastAsia="AdvGulliv-R" w:cs="Arial"/>
          <w:color w:val="0080AE"/>
          <w:kern w:val="0"/>
          <w:sz w:val="13"/>
          <w:szCs w:val="13"/>
        </w:rPr>
      </w:pPr>
      <w:r>
        <w:rPr>
          <w:rFonts w:ascii="Arial" w:hAnsi="Arial" w:eastAsia="AdvGulliv-R" w:cs="Arial"/>
          <w:color w:val="0080AE"/>
          <w:kern w:val="0"/>
          <w:sz w:val="13"/>
          <w:szCs w:val="13"/>
        </w:rPr>
        <w:t>Y. R. Fan and G. H. Huang, A robust two-step method for solving interval linear programming problems within an environmental management context, Journal of Environmental Informatics (International Society of Environmental Information Sciences), 19(1), 1-9 (2012)</w:t>
      </w:r>
    </w:p>
    <w:p>
      <w:pPr>
        <w:pStyle w:val="20"/>
        <w:numPr>
          <w:ilvl w:val="0"/>
          <w:numId w:val="4"/>
        </w:numPr>
        <w:autoSpaceDE w:val="0"/>
        <w:autoSpaceDN w:val="0"/>
        <w:adjustRightInd w:val="0"/>
        <w:ind w:firstLineChars="0"/>
        <w:jc w:val="left"/>
        <w:rPr>
          <w:rFonts w:ascii="Arial" w:hAnsi="Arial" w:eastAsia="AdvGulliv-R" w:cs="Arial"/>
          <w:color w:val="FF0000"/>
          <w:kern w:val="0"/>
          <w:sz w:val="13"/>
          <w:szCs w:val="13"/>
        </w:rPr>
      </w:pPr>
      <w:r>
        <w:rPr>
          <w:rFonts w:ascii="Arial" w:hAnsi="Arial" w:eastAsia="AdvGulliv-R" w:cs="Arial"/>
          <w:color w:val="FF0000"/>
          <w:kern w:val="0"/>
          <w:sz w:val="13"/>
          <w:szCs w:val="13"/>
        </w:rPr>
        <w:t xml:space="preserve">Y. P. Cai, G. H. Huang, Z. F. Yang, and Q. Tan, Identification of optimal strategies for energy management systems planning under multiple uncertainties, Applied Energy (Elsevier), 86(4), 480-495 (2009).  </w:t>
      </w:r>
    </w:p>
    <w:p>
      <w:pPr>
        <w:pStyle w:val="20"/>
        <w:numPr>
          <w:ilvl w:val="0"/>
          <w:numId w:val="4"/>
        </w:numPr>
        <w:autoSpaceDE w:val="0"/>
        <w:autoSpaceDN w:val="0"/>
        <w:adjustRightInd w:val="0"/>
        <w:ind w:firstLineChars="0"/>
        <w:jc w:val="left"/>
        <w:rPr>
          <w:rFonts w:ascii="Arial" w:hAnsi="Arial" w:eastAsia="AdvGulliv-R" w:cs="Arial"/>
          <w:color w:val="FF0000"/>
          <w:kern w:val="0"/>
          <w:sz w:val="13"/>
          <w:szCs w:val="13"/>
        </w:rPr>
      </w:pPr>
      <w:r>
        <w:rPr>
          <w:rFonts w:ascii="Arial" w:hAnsi="Arial" w:eastAsia="AdvGulliv-R" w:cs="Arial"/>
          <w:color w:val="FF0000"/>
          <w:kern w:val="0"/>
          <w:sz w:val="13"/>
          <w:szCs w:val="13"/>
        </w:rPr>
        <w:t>Cai, Y. P.; Huang, G. H.; Yang, Z. F.; et al., Community-scale renewable energy systems planning under uncertainty-An interval chance-constrained programming approach, RENEWABLE &amp; SUSTAINABLE ENERGY REVIEWS,2009;4(13): 721-735</w:t>
      </w:r>
    </w:p>
    <w:p>
      <w:pPr>
        <w:pStyle w:val="20"/>
        <w:numPr>
          <w:ilvl w:val="0"/>
          <w:numId w:val="4"/>
        </w:numPr>
        <w:autoSpaceDE w:val="0"/>
        <w:autoSpaceDN w:val="0"/>
        <w:adjustRightInd w:val="0"/>
        <w:ind w:firstLineChars="0"/>
        <w:jc w:val="left"/>
        <w:rPr>
          <w:rFonts w:ascii="Arial" w:hAnsi="Arial" w:eastAsia="AdvGulliv-R" w:cs="Arial"/>
          <w:color w:val="FF0000"/>
          <w:kern w:val="0"/>
          <w:sz w:val="13"/>
          <w:szCs w:val="13"/>
        </w:rPr>
      </w:pPr>
      <w:r>
        <w:rPr>
          <w:rFonts w:ascii="Arial" w:hAnsi="Arial" w:eastAsia="AdvGulliv-R" w:cs="Arial"/>
          <w:color w:val="FF0000"/>
          <w:kern w:val="0"/>
          <w:sz w:val="13"/>
          <w:szCs w:val="13"/>
        </w:rPr>
        <w:t>L. Yu, Y.P. Li, G.H. Huang, B.G. Shan, A hybrid fuzzy-stochastic technique for planning peak electricity management under multiple uncertainties,</w:t>
      </w:r>
      <w:r>
        <w:rPr>
          <w:rFonts w:ascii="Arial" w:hAnsi="Arial" w:cs="Arial"/>
          <w:color w:val="FF0000"/>
        </w:rPr>
        <w:t xml:space="preserve"> </w:t>
      </w:r>
      <w:r>
        <w:rPr>
          <w:rFonts w:ascii="Arial" w:hAnsi="Arial" w:eastAsia="AdvGulliv-R" w:cs="Arial"/>
          <w:color w:val="FF0000"/>
          <w:kern w:val="0"/>
          <w:sz w:val="13"/>
          <w:szCs w:val="13"/>
        </w:rPr>
        <w:t>Engineering Applications of Artificial Intelligence 62 (2017) 252–264</w:t>
      </w:r>
    </w:p>
    <w:p>
      <w:pPr>
        <w:rPr>
          <w:rFonts w:ascii="Arial" w:hAnsi="Arial" w:eastAsia="AdvGulliv-R" w:cs="Arial"/>
          <w:color w:val="0080AE"/>
          <w:kern w:val="0"/>
          <w:sz w:val="13"/>
          <w:szCs w:val="13"/>
        </w:rPr>
      </w:pPr>
      <w:r>
        <w:rPr>
          <w:rFonts w:ascii="Arial" w:hAnsi="Arial" w:cs="Arial"/>
        </w:rPr>
        <w:t xml:space="preserve"> </w:t>
      </w:r>
    </w:p>
    <w:sectPr>
      <w:type w:val="continuous"/>
      <w:pgSz w:w="11906" w:h="16838"/>
      <w:pgMar w:top="720" w:right="720" w:bottom="720" w:left="720" w:header="851" w:footer="992" w:gutter="0"/>
      <w:cols w:space="425" w:num="2"/>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cy" w:date="2018-02-06T06:11:00Z" w:initials="">
    <w:p w14:paraId="3EFE7124">
      <w:pPr>
        <w:pStyle w:val="6"/>
      </w:pPr>
      <w:r>
        <w:rPr>
          <w:rFonts w:hint="eastAsia"/>
        </w:rPr>
        <w:t>有点突然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FE71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Segoe UI">
    <w:panose1 w:val="020B0502040204020203"/>
    <w:charset w:val="00"/>
    <w:family w:val="swiss"/>
    <w:pitch w:val="default"/>
    <w:sig w:usb0="E10022FF" w:usb1="C000E47F" w:usb2="00000029" w:usb3="00000000" w:csb0="200001DF" w:csb1="20000000"/>
  </w:font>
  <w:font w:name="AdvGulliv-B">
    <w:altName w:val="微软雅黑"/>
    <w:panose1 w:val="00000000000000000000"/>
    <w:charset w:val="86"/>
    <w:family w:val="auto"/>
    <w:pitch w:val="default"/>
    <w:sig w:usb0="00000000" w:usb1="00000000" w:usb2="00000010" w:usb3="00000000" w:csb0="00040000" w:csb1="00000000"/>
  </w:font>
  <w:font w:name="JNDOF J+ Gulliver">
    <w:altName w:val="宋体"/>
    <w:panose1 w:val="00000000000000000000"/>
    <w:charset w:val="86"/>
    <w:family w:val="roman"/>
    <w:pitch w:val="default"/>
    <w:sig w:usb0="00000000" w:usb1="00000000" w:usb2="00000010" w:usb3="00000000" w:csb0="00040000" w:csb1="00000000"/>
  </w:font>
  <w:font w:name="AdvGulliv-R">
    <w:altName w:val="微软雅黑"/>
    <w:panose1 w:val="00000000000000000000"/>
    <w:charset w:val="86"/>
    <w:family w:val="auto"/>
    <w:pitch w:val="default"/>
    <w:sig w:usb0="00000000" w:usb1="00000000" w:usb2="00000010" w:usb3="00000000" w:csb0="00040000" w:csb1="00000000"/>
  </w:font>
  <w:font w:name="HYa6gj">
    <w:altName w:val="微软雅黑"/>
    <w:panose1 w:val="00000000000000000000"/>
    <w:charset w:val="86"/>
    <w:family w:val="auto"/>
    <w:pitch w:val="default"/>
    <w:sig w:usb0="00000000" w:usb1="00000000" w:usb2="00000010" w:usb3="00000000" w:csb0="00040000" w:csb1="00000000"/>
  </w:font>
  <w:font w:name="AdvOT863180fb">
    <w:altName w:val="宋体"/>
    <w:panose1 w:val="00000000000000000000"/>
    <w:charset w:val="86"/>
    <w:family w:val="auto"/>
    <w:pitch w:val="default"/>
    <w:sig w:usb0="00000000" w:usb1="00000000" w:usb2="0000001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620C5"/>
    <w:multiLevelType w:val="multilevel"/>
    <w:tmpl w:val="48C620C5"/>
    <w:lvl w:ilvl="0" w:tentative="0">
      <w:start w:val="3"/>
      <w:numFmt w:val="decimal"/>
      <w:lvlText w:val="(%1)"/>
      <w:lvlJc w:val="left"/>
      <w:pPr>
        <w:ind w:left="465"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4F10CF"/>
    <w:multiLevelType w:val="multilevel"/>
    <w:tmpl w:val="634F10C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A76F74"/>
    <w:multiLevelType w:val="multilevel"/>
    <w:tmpl w:val="7FA76F7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zcy">
    <w15:presenceInfo w15:providerId="None" w15:userId="zcy"/>
  </w15:person>
  <w15:person w15:author="01">
    <w15:presenceInfo w15:providerId="None" w15:userId="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4E"/>
    <w:rsid w:val="00002C32"/>
    <w:rsid w:val="00003B1B"/>
    <w:rsid w:val="00005100"/>
    <w:rsid w:val="000104AC"/>
    <w:rsid w:val="00010C7B"/>
    <w:rsid w:val="00010F28"/>
    <w:rsid w:val="00011056"/>
    <w:rsid w:val="00012125"/>
    <w:rsid w:val="000125D2"/>
    <w:rsid w:val="000129FF"/>
    <w:rsid w:val="00012CC6"/>
    <w:rsid w:val="00013A4F"/>
    <w:rsid w:val="000158E0"/>
    <w:rsid w:val="00016641"/>
    <w:rsid w:val="0001721E"/>
    <w:rsid w:val="00017266"/>
    <w:rsid w:val="0001769B"/>
    <w:rsid w:val="00017F2A"/>
    <w:rsid w:val="00022F6C"/>
    <w:rsid w:val="00023979"/>
    <w:rsid w:val="00023A94"/>
    <w:rsid w:val="00024DD6"/>
    <w:rsid w:val="000250F7"/>
    <w:rsid w:val="000255D5"/>
    <w:rsid w:val="0002629C"/>
    <w:rsid w:val="00026C72"/>
    <w:rsid w:val="00026FA1"/>
    <w:rsid w:val="00027AB7"/>
    <w:rsid w:val="000306E3"/>
    <w:rsid w:val="00031FCD"/>
    <w:rsid w:val="000330B3"/>
    <w:rsid w:val="0003378E"/>
    <w:rsid w:val="0003514E"/>
    <w:rsid w:val="00037306"/>
    <w:rsid w:val="00041BF3"/>
    <w:rsid w:val="0005017B"/>
    <w:rsid w:val="000523F0"/>
    <w:rsid w:val="00057252"/>
    <w:rsid w:val="000610DE"/>
    <w:rsid w:val="000660F9"/>
    <w:rsid w:val="000667C3"/>
    <w:rsid w:val="00067E31"/>
    <w:rsid w:val="00074E5C"/>
    <w:rsid w:val="00075CC5"/>
    <w:rsid w:val="0007698E"/>
    <w:rsid w:val="00076C9A"/>
    <w:rsid w:val="000772AF"/>
    <w:rsid w:val="00077998"/>
    <w:rsid w:val="00080AD9"/>
    <w:rsid w:val="00085CBE"/>
    <w:rsid w:val="00091A14"/>
    <w:rsid w:val="00091F35"/>
    <w:rsid w:val="00095036"/>
    <w:rsid w:val="000A1FE1"/>
    <w:rsid w:val="000A41F6"/>
    <w:rsid w:val="000A4873"/>
    <w:rsid w:val="000A5397"/>
    <w:rsid w:val="000B1801"/>
    <w:rsid w:val="000B32FC"/>
    <w:rsid w:val="000C295D"/>
    <w:rsid w:val="000C5549"/>
    <w:rsid w:val="000D06D9"/>
    <w:rsid w:val="000D3436"/>
    <w:rsid w:val="000D5AF4"/>
    <w:rsid w:val="000D7091"/>
    <w:rsid w:val="000D7F02"/>
    <w:rsid w:val="000E4ABD"/>
    <w:rsid w:val="000E55E4"/>
    <w:rsid w:val="000E5742"/>
    <w:rsid w:val="000E677C"/>
    <w:rsid w:val="000F5135"/>
    <w:rsid w:val="000F77F2"/>
    <w:rsid w:val="00100B29"/>
    <w:rsid w:val="001018A0"/>
    <w:rsid w:val="0010196B"/>
    <w:rsid w:val="00102FCA"/>
    <w:rsid w:val="0010431F"/>
    <w:rsid w:val="00104AAC"/>
    <w:rsid w:val="00105077"/>
    <w:rsid w:val="00105E2F"/>
    <w:rsid w:val="001069BE"/>
    <w:rsid w:val="00107C43"/>
    <w:rsid w:val="00110CDC"/>
    <w:rsid w:val="00111993"/>
    <w:rsid w:val="00111DAE"/>
    <w:rsid w:val="00112680"/>
    <w:rsid w:val="00113C50"/>
    <w:rsid w:val="0011558F"/>
    <w:rsid w:val="001172E3"/>
    <w:rsid w:val="00120097"/>
    <w:rsid w:val="00124CBE"/>
    <w:rsid w:val="00137C37"/>
    <w:rsid w:val="00143868"/>
    <w:rsid w:val="00144977"/>
    <w:rsid w:val="00146BCE"/>
    <w:rsid w:val="00150572"/>
    <w:rsid w:val="00151142"/>
    <w:rsid w:val="001528CE"/>
    <w:rsid w:val="00155E77"/>
    <w:rsid w:val="0015728C"/>
    <w:rsid w:val="001575FB"/>
    <w:rsid w:val="0016405C"/>
    <w:rsid w:val="00165AD8"/>
    <w:rsid w:val="00166111"/>
    <w:rsid w:val="00166BBA"/>
    <w:rsid w:val="001705ED"/>
    <w:rsid w:val="00171F30"/>
    <w:rsid w:val="0017510C"/>
    <w:rsid w:val="00176B9B"/>
    <w:rsid w:val="001774E1"/>
    <w:rsid w:val="001804F4"/>
    <w:rsid w:val="00183E78"/>
    <w:rsid w:val="00187C55"/>
    <w:rsid w:val="001917A3"/>
    <w:rsid w:val="00192186"/>
    <w:rsid w:val="0019239A"/>
    <w:rsid w:val="00192DC9"/>
    <w:rsid w:val="0019318E"/>
    <w:rsid w:val="00197638"/>
    <w:rsid w:val="00197AA3"/>
    <w:rsid w:val="001A0504"/>
    <w:rsid w:val="001A0B1C"/>
    <w:rsid w:val="001A1229"/>
    <w:rsid w:val="001A170A"/>
    <w:rsid w:val="001A25DC"/>
    <w:rsid w:val="001A42CD"/>
    <w:rsid w:val="001A4424"/>
    <w:rsid w:val="001A4E95"/>
    <w:rsid w:val="001A557A"/>
    <w:rsid w:val="001A6783"/>
    <w:rsid w:val="001A7B28"/>
    <w:rsid w:val="001B2C3F"/>
    <w:rsid w:val="001B2EC5"/>
    <w:rsid w:val="001B351E"/>
    <w:rsid w:val="001C41D4"/>
    <w:rsid w:val="001C5496"/>
    <w:rsid w:val="001C66EF"/>
    <w:rsid w:val="001C6B12"/>
    <w:rsid w:val="001D6EBF"/>
    <w:rsid w:val="001E0543"/>
    <w:rsid w:val="001E1CEB"/>
    <w:rsid w:val="001E2E7C"/>
    <w:rsid w:val="001E5686"/>
    <w:rsid w:val="001E77CA"/>
    <w:rsid w:val="001F02BB"/>
    <w:rsid w:val="001F0F55"/>
    <w:rsid w:val="001F1E88"/>
    <w:rsid w:val="001F2755"/>
    <w:rsid w:val="001F3F18"/>
    <w:rsid w:val="001F4F81"/>
    <w:rsid w:val="001F5B5F"/>
    <w:rsid w:val="001F67DC"/>
    <w:rsid w:val="00202313"/>
    <w:rsid w:val="002049DF"/>
    <w:rsid w:val="00207103"/>
    <w:rsid w:val="0021293A"/>
    <w:rsid w:val="00212DEA"/>
    <w:rsid w:val="00215585"/>
    <w:rsid w:val="00215AC9"/>
    <w:rsid w:val="00220884"/>
    <w:rsid w:val="00221833"/>
    <w:rsid w:val="00223658"/>
    <w:rsid w:val="0022470D"/>
    <w:rsid w:val="00224ABC"/>
    <w:rsid w:val="002255AF"/>
    <w:rsid w:val="00225B4F"/>
    <w:rsid w:val="002336B5"/>
    <w:rsid w:val="00233FEF"/>
    <w:rsid w:val="0023552D"/>
    <w:rsid w:val="002405A8"/>
    <w:rsid w:val="00240D57"/>
    <w:rsid w:val="00241F9D"/>
    <w:rsid w:val="00242AD7"/>
    <w:rsid w:val="002439F3"/>
    <w:rsid w:val="0024420B"/>
    <w:rsid w:val="00254EA3"/>
    <w:rsid w:val="00255841"/>
    <w:rsid w:val="0025670A"/>
    <w:rsid w:val="0025696E"/>
    <w:rsid w:val="00260895"/>
    <w:rsid w:val="002613BC"/>
    <w:rsid w:val="00263E0B"/>
    <w:rsid w:val="00267B9A"/>
    <w:rsid w:val="00270F05"/>
    <w:rsid w:val="002725EF"/>
    <w:rsid w:val="00272F90"/>
    <w:rsid w:val="00274259"/>
    <w:rsid w:val="00274B09"/>
    <w:rsid w:val="00275B7E"/>
    <w:rsid w:val="00280DFD"/>
    <w:rsid w:val="002814BB"/>
    <w:rsid w:val="002830DC"/>
    <w:rsid w:val="0029003F"/>
    <w:rsid w:val="00292837"/>
    <w:rsid w:val="00292D6B"/>
    <w:rsid w:val="00293146"/>
    <w:rsid w:val="00295044"/>
    <w:rsid w:val="00297EF6"/>
    <w:rsid w:val="002A28F1"/>
    <w:rsid w:val="002A2D13"/>
    <w:rsid w:val="002A301C"/>
    <w:rsid w:val="002A3883"/>
    <w:rsid w:val="002A62AE"/>
    <w:rsid w:val="002A7B1C"/>
    <w:rsid w:val="002B0964"/>
    <w:rsid w:val="002B0E93"/>
    <w:rsid w:val="002B2442"/>
    <w:rsid w:val="002B3D26"/>
    <w:rsid w:val="002B51EF"/>
    <w:rsid w:val="002B6395"/>
    <w:rsid w:val="002C1339"/>
    <w:rsid w:val="002C19CF"/>
    <w:rsid w:val="002C2E0A"/>
    <w:rsid w:val="002C315A"/>
    <w:rsid w:val="002C3B63"/>
    <w:rsid w:val="002C5111"/>
    <w:rsid w:val="002D4E28"/>
    <w:rsid w:val="002D746F"/>
    <w:rsid w:val="002E0C69"/>
    <w:rsid w:val="002E3347"/>
    <w:rsid w:val="002E3BB9"/>
    <w:rsid w:val="002E48DD"/>
    <w:rsid w:val="002E4AD9"/>
    <w:rsid w:val="002E56EE"/>
    <w:rsid w:val="002E6F06"/>
    <w:rsid w:val="002F1E38"/>
    <w:rsid w:val="002F33B8"/>
    <w:rsid w:val="002F4A59"/>
    <w:rsid w:val="002F5AF6"/>
    <w:rsid w:val="002F6ED8"/>
    <w:rsid w:val="002F7E2D"/>
    <w:rsid w:val="00300B1D"/>
    <w:rsid w:val="003017E1"/>
    <w:rsid w:val="003111C2"/>
    <w:rsid w:val="00313C36"/>
    <w:rsid w:val="00313C86"/>
    <w:rsid w:val="00313F3F"/>
    <w:rsid w:val="0031439C"/>
    <w:rsid w:val="00314EA0"/>
    <w:rsid w:val="00315A4B"/>
    <w:rsid w:val="00316393"/>
    <w:rsid w:val="00316E9B"/>
    <w:rsid w:val="003224B5"/>
    <w:rsid w:val="0032554D"/>
    <w:rsid w:val="00330486"/>
    <w:rsid w:val="00331A3A"/>
    <w:rsid w:val="0033348A"/>
    <w:rsid w:val="00340CD5"/>
    <w:rsid w:val="0034191C"/>
    <w:rsid w:val="00341F1F"/>
    <w:rsid w:val="00346DEE"/>
    <w:rsid w:val="00351504"/>
    <w:rsid w:val="00353BAF"/>
    <w:rsid w:val="0035451B"/>
    <w:rsid w:val="00356593"/>
    <w:rsid w:val="00361856"/>
    <w:rsid w:val="0036194C"/>
    <w:rsid w:val="00365F03"/>
    <w:rsid w:val="0036603F"/>
    <w:rsid w:val="00366644"/>
    <w:rsid w:val="0036689A"/>
    <w:rsid w:val="00367BC7"/>
    <w:rsid w:val="003721D1"/>
    <w:rsid w:val="003732B0"/>
    <w:rsid w:val="00374E82"/>
    <w:rsid w:val="00375DAA"/>
    <w:rsid w:val="00375F7B"/>
    <w:rsid w:val="00390E6A"/>
    <w:rsid w:val="003919CC"/>
    <w:rsid w:val="0039265B"/>
    <w:rsid w:val="003928B9"/>
    <w:rsid w:val="003963B4"/>
    <w:rsid w:val="003A3EE1"/>
    <w:rsid w:val="003A540C"/>
    <w:rsid w:val="003A6428"/>
    <w:rsid w:val="003A717C"/>
    <w:rsid w:val="003A7DB1"/>
    <w:rsid w:val="003B04CD"/>
    <w:rsid w:val="003B5340"/>
    <w:rsid w:val="003C1BE4"/>
    <w:rsid w:val="003C2BFB"/>
    <w:rsid w:val="003C74A6"/>
    <w:rsid w:val="003C783D"/>
    <w:rsid w:val="003D3692"/>
    <w:rsid w:val="003D36E9"/>
    <w:rsid w:val="003D4AC5"/>
    <w:rsid w:val="003D7AE3"/>
    <w:rsid w:val="003E3043"/>
    <w:rsid w:val="003E56A9"/>
    <w:rsid w:val="003F0C83"/>
    <w:rsid w:val="003F12BA"/>
    <w:rsid w:val="003F188F"/>
    <w:rsid w:val="003F670F"/>
    <w:rsid w:val="003F719A"/>
    <w:rsid w:val="00400744"/>
    <w:rsid w:val="0040113B"/>
    <w:rsid w:val="00402FD7"/>
    <w:rsid w:val="0040351F"/>
    <w:rsid w:val="00405D9C"/>
    <w:rsid w:val="0040650B"/>
    <w:rsid w:val="004100F3"/>
    <w:rsid w:val="00410859"/>
    <w:rsid w:val="004116E7"/>
    <w:rsid w:val="00412CC8"/>
    <w:rsid w:val="004142D4"/>
    <w:rsid w:val="00414818"/>
    <w:rsid w:val="00415A87"/>
    <w:rsid w:val="00416477"/>
    <w:rsid w:val="00422212"/>
    <w:rsid w:val="00422FA1"/>
    <w:rsid w:val="0042461C"/>
    <w:rsid w:val="00424CBE"/>
    <w:rsid w:val="00425C42"/>
    <w:rsid w:val="00432366"/>
    <w:rsid w:val="00432FE8"/>
    <w:rsid w:val="00433A2A"/>
    <w:rsid w:val="004358C2"/>
    <w:rsid w:val="004413C2"/>
    <w:rsid w:val="00441D74"/>
    <w:rsid w:val="0044325D"/>
    <w:rsid w:val="0044357D"/>
    <w:rsid w:val="004466A8"/>
    <w:rsid w:val="00451C13"/>
    <w:rsid w:val="00452544"/>
    <w:rsid w:val="004540D1"/>
    <w:rsid w:val="00472649"/>
    <w:rsid w:val="004727EE"/>
    <w:rsid w:val="00473E09"/>
    <w:rsid w:val="0047596A"/>
    <w:rsid w:val="0047733A"/>
    <w:rsid w:val="004777E6"/>
    <w:rsid w:val="00481358"/>
    <w:rsid w:val="00484438"/>
    <w:rsid w:val="00484814"/>
    <w:rsid w:val="004855D9"/>
    <w:rsid w:val="00487289"/>
    <w:rsid w:val="004874B6"/>
    <w:rsid w:val="00490649"/>
    <w:rsid w:val="0049107D"/>
    <w:rsid w:val="00492DD0"/>
    <w:rsid w:val="00493444"/>
    <w:rsid w:val="00493DCB"/>
    <w:rsid w:val="00496B4D"/>
    <w:rsid w:val="004A03BE"/>
    <w:rsid w:val="004A2B87"/>
    <w:rsid w:val="004A321B"/>
    <w:rsid w:val="004A3BFF"/>
    <w:rsid w:val="004A426A"/>
    <w:rsid w:val="004A4979"/>
    <w:rsid w:val="004A4FCF"/>
    <w:rsid w:val="004A7736"/>
    <w:rsid w:val="004B0590"/>
    <w:rsid w:val="004B05D9"/>
    <w:rsid w:val="004B20BB"/>
    <w:rsid w:val="004B669F"/>
    <w:rsid w:val="004B750D"/>
    <w:rsid w:val="004C0E24"/>
    <w:rsid w:val="004C14D2"/>
    <w:rsid w:val="004C22DE"/>
    <w:rsid w:val="004C3B9A"/>
    <w:rsid w:val="004C5090"/>
    <w:rsid w:val="004C56BA"/>
    <w:rsid w:val="004C5B74"/>
    <w:rsid w:val="004D0E0E"/>
    <w:rsid w:val="004D0F19"/>
    <w:rsid w:val="004D1FF4"/>
    <w:rsid w:val="004D4C7A"/>
    <w:rsid w:val="004D4DDB"/>
    <w:rsid w:val="004D6B63"/>
    <w:rsid w:val="004E011B"/>
    <w:rsid w:val="004E54BD"/>
    <w:rsid w:val="004F50BA"/>
    <w:rsid w:val="004F605A"/>
    <w:rsid w:val="004F6DA9"/>
    <w:rsid w:val="004F75BF"/>
    <w:rsid w:val="00501116"/>
    <w:rsid w:val="0050402D"/>
    <w:rsid w:val="0050498D"/>
    <w:rsid w:val="00506190"/>
    <w:rsid w:val="00507466"/>
    <w:rsid w:val="005079B9"/>
    <w:rsid w:val="005136D6"/>
    <w:rsid w:val="00513FB8"/>
    <w:rsid w:val="00515ABC"/>
    <w:rsid w:val="00517836"/>
    <w:rsid w:val="00521E4B"/>
    <w:rsid w:val="00523222"/>
    <w:rsid w:val="00524E9F"/>
    <w:rsid w:val="00525F22"/>
    <w:rsid w:val="00526246"/>
    <w:rsid w:val="00526A43"/>
    <w:rsid w:val="00527E0E"/>
    <w:rsid w:val="00530FAE"/>
    <w:rsid w:val="0053492F"/>
    <w:rsid w:val="005375A8"/>
    <w:rsid w:val="00540A1D"/>
    <w:rsid w:val="00540E44"/>
    <w:rsid w:val="00542C90"/>
    <w:rsid w:val="005446A4"/>
    <w:rsid w:val="00544D54"/>
    <w:rsid w:val="00546305"/>
    <w:rsid w:val="005472B7"/>
    <w:rsid w:val="00551AA3"/>
    <w:rsid w:val="00551CE2"/>
    <w:rsid w:val="005550ED"/>
    <w:rsid w:val="00556CCA"/>
    <w:rsid w:val="00557104"/>
    <w:rsid w:val="0055735E"/>
    <w:rsid w:val="00557ECD"/>
    <w:rsid w:val="00562EF7"/>
    <w:rsid w:val="005643A0"/>
    <w:rsid w:val="00570AE0"/>
    <w:rsid w:val="00572279"/>
    <w:rsid w:val="005756EB"/>
    <w:rsid w:val="005759E6"/>
    <w:rsid w:val="00576188"/>
    <w:rsid w:val="00576609"/>
    <w:rsid w:val="0057717D"/>
    <w:rsid w:val="005773C8"/>
    <w:rsid w:val="00582008"/>
    <w:rsid w:val="00582BB6"/>
    <w:rsid w:val="00584475"/>
    <w:rsid w:val="00585285"/>
    <w:rsid w:val="0058791A"/>
    <w:rsid w:val="00590099"/>
    <w:rsid w:val="00591408"/>
    <w:rsid w:val="00595492"/>
    <w:rsid w:val="005974CB"/>
    <w:rsid w:val="00597CF6"/>
    <w:rsid w:val="00597E41"/>
    <w:rsid w:val="005A042B"/>
    <w:rsid w:val="005A1009"/>
    <w:rsid w:val="005A1187"/>
    <w:rsid w:val="005A30B7"/>
    <w:rsid w:val="005A379C"/>
    <w:rsid w:val="005A3F31"/>
    <w:rsid w:val="005A4334"/>
    <w:rsid w:val="005B05BA"/>
    <w:rsid w:val="005B0CFB"/>
    <w:rsid w:val="005B19B8"/>
    <w:rsid w:val="005B1B45"/>
    <w:rsid w:val="005B51C2"/>
    <w:rsid w:val="005B682B"/>
    <w:rsid w:val="005C02FA"/>
    <w:rsid w:val="005C0B14"/>
    <w:rsid w:val="005C2D23"/>
    <w:rsid w:val="005D0734"/>
    <w:rsid w:val="005D1455"/>
    <w:rsid w:val="005D2BCE"/>
    <w:rsid w:val="005D5B33"/>
    <w:rsid w:val="005D6267"/>
    <w:rsid w:val="005E2645"/>
    <w:rsid w:val="005F0C42"/>
    <w:rsid w:val="005F1209"/>
    <w:rsid w:val="005F32DE"/>
    <w:rsid w:val="005F34AA"/>
    <w:rsid w:val="005F4C06"/>
    <w:rsid w:val="005F4DD9"/>
    <w:rsid w:val="00600EA9"/>
    <w:rsid w:val="00606CF7"/>
    <w:rsid w:val="00607394"/>
    <w:rsid w:val="00611B1A"/>
    <w:rsid w:val="0061328E"/>
    <w:rsid w:val="00614759"/>
    <w:rsid w:val="0062143A"/>
    <w:rsid w:val="0062149C"/>
    <w:rsid w:val="006229B2"/>
    <w:rsid w:val="00625010"/>
    <w:rsid w:val="006261C1"/>
    <w:rsid w:val="00633FB2"/>
    <w:rsid w:val="006359AC"/>
    <w:rsid w:val="00635C66"/>
    <w:rsid w:val="0063661A"/>
    <w:rsid w:val="006377DD"/>
    <w:rsid w:val="00637D71"/>
    <w:rsid w:val="00640569"/>
    <w:rsid w:val="006460A2"/>
    <w:rsid w:val="00646EEB"/>
    <w:rsid w:val="006501D5"/>
    <w:rsid w:val="0065493B"/>
    <w:rsid w:val="006559E9"/>
    <w:rsid w:val="00655B36"/>
    <w:rsid w:val="00655D1F"/>
    <w:rsid w:val="006564CC"/>
    <w:rsid w:val="00657DD8"/>
    <w:rsid w:val="00661991"/>
    <w:rsid w:val="006648D7"/>
    <w:rsid w:val="00664A33"/>
    <w:rsid w:val="00664C96"/>
    <w:rsid w:val="00677CC5"/>
    <w:rsid w:val="006818E1"/>
    <w:rsid w:val="0068340F"/>
    <w:rsid w:val="00683472"/>
    <w:rsid w:val="00683DAF"/>
    <w:rsid w:val="00684E63"/>
    <w:rsid w:val="006867FE"/>
    <w:rsid w:val="00691D3E"/>
    <w:rsid w:val="00693246"/>
    <w:rsid w:val="00695424"/>
    <w:rsid w:val="006A0E8A"/>
    <w:rsid w:val="006A1CB7"/>
    <w:rsid w:val="006A5F79"/>
    <w:rsid w:val="006A60BD"/>
    <w:rsid w:val="006A6D80"/>
    <w:rsid w:val="006A6FCC"/>
    <w:rsid w:val="006A7E7C"/>
    <w:rsid w:val="006B23B5"/>
    <w:rsid w:val="006B4A93"/>
    <w:rsid w:val="006B6A18"/>
    <w:rsid w:val="006C1C64"/>
    <w:rsid w:val="006C5921"/>
    <w:rsid w:val="006D0AEB"/>
    <w:rsid w:val="006D252A"/>
    <w:rsid w:val="006D5D81"/>
    <w:rsid w:val="006E21D1"/>
    <w:rsid w:val="006E5C78"/>
    <w:rsid w:val="006E65BA"/>
    <w:rsid w:val="006E6B3B"/>
    <w:rsid w:val="006E7E6E"/>
    <w:rsid w:val="006F3CE9"/>
    <w:rsid w:val="006F7BD8"/>
    <w:rsid w:val="007006A9"/>
    <w:rsid w:val="00702D2A"/>
    <w:rsid w:val="007046CE"/>
    <w:rsid w:val="00706674"/>
    <w:rsid w:val="00710075"/>
    <w:rsid w:val="00710E78"/>
    <w:rsid w:val="00712CB0"/>
    <w:rsid w:val="00721FC5"/>
    <w:rsid w:val="0072247D"/>
    <w:rsid w:val="00723AD2"/>
    <w:rsid w:val="00725FCB"/>
    <w:rsid w:val="00727312"/>
    <w:rsid w:val="00731B82"/>
    <w:rsid w:val="00732776"/>
    <w:rsid w:val="00737177"/>
    <w:rsid w:val="0074450E"/>
    <w:rsid w:val="00746482"/>
    <w:rsid w:val="007472E5"/>
    <w:rsid w:val="00747576"/>
    <w:rsid w:val="00750B2E"/>
    <w:rsid w:val="00750C4C"/>
    <w:rsid w:val="00751F71"/>
    <w:rsid w:val="0076141F"/>
    <w:rsid w:val="00761D18"/>
    <w:rsid w:val="007628F2"/>
    <w:rsid w:val="00763BAA"/>
    <w:rsid w:val="0076541C"/>
    <w:rsid w:val="00767B6C"/>
    <w:rsid w:val="00767E4E"/>
    <w:rsid w:val="007701EB"/>
    <w:rsid w:val="00773BF0"/>
    <w:rsid w:val="00775418"/>
    <w:rsid w:val="0077676C"/>
    <w:rsid w:val="0077732C"/>
    <w:rsid w:val="00777825"/>
    <w:rsid w:val="00781244"/>
    <w:rsid w:val="00783FF3"/>
    <w:rsid w:val="00785BAC"/>
    <w:rsid w:val="00795FA1"/>
    <w:rsid w:val="007A0BEC"/>
    <w:rsid w:val="007A53E1"/>
    <w:rsid w:val="007A5DFE"/>
    <w:rsid w:val="007B058C"/>
    <w:rsid w:val="007B45A0"/>
    <w:rsid w:val="007B4771"/>
    <w:rsid w:val="007B4A85"/>
    <w:rsid w:val="007B4F54"/>
    <w:rsid w:val="007B5380"/>
    <w:rsid w:val="007B67C5"/>
    <w:rsid w:val="007B719C"/>
    <w:rsid w:val="007C0502"/>
    <w:rsid w:val="007C2F84"/>
    <w:rsid w:val="007C41BE"/>
    <w:rsid w:val="007C499A"/>
    <w:rsid w:val="007C595A"/>
    <w:rsid w:val="007D12FC"/>
    <w:rsid w:val="007D19D0"/>
    <w:rsid w:val="007D44A3"/>
    <w:rsid w:val="007D69D2"/>
    <w:rsid w:val="007D7025"/>
    <w:rsid w:val="007D793B"/>
    <w:rsid w:val="007E050A"/>
    <w:rsid w:val="007E1423"/>
    <w:rsid w:val="007E520C"/>
    <w:rsid w:val="007E5302"/>
    <w:rsid w:val="007E6303"/>
    <w:rsid w:val="007E6739"/>
    <w:rsid w:val="007F01AA"/>
    <w:rsid w:val="007F1A15"/>
    <w:rsid w:val="007F1CF4"/>
    <w:rsid w:val="007F21A1"/>
    <w:rsid w:val="007F2944"/>
    <w:rsid w:val="007F7A26"/>
    <w:rsid w:val="008001BE"/>
    <w:rsid w:val="00803689"/>
    <w:rsid w:val="00803FEC"/>
    <w:rsid w:val="00812571"/>
    <w:rsid w:val="0081692B"/>
    <w:rsid w:val="008221BA"/>
    <w:rsid w:val="008303ED"/>
    <w:rsid w:val="00830584"/>
    <w:rsid w:val="00832A61"/>
    <w:rsid w:val="00836A74"/>
    <w:rsid w:val="00836FEA"/>
    <w:rsid w:val="00837E54"/>
    <w:rsid w:val="00843EE7"/>
    <w:rsid w:val="0084788E"/>
    <w:rsid w:val="00847B38"/>
    <w:rsid w:val="00850014"/>
    <w:rsid w:val="008523CB"/>
    <w:rsid w:val="00853DCA"/>
    <w:rsid w:val="008543A0"/>
    <w:rsid w:val="00856D18"/>
    <w:rsid w:val="0086446A"/>
    <w:rsid w:val="00865ED2"/>
    <w:rsid w:val="008701FA"/>
    <w:rsid w:val="00871949"/>
    <w:rsid w:val="00872640"/>
    <w:rsid w:val="0087335E"/>
    <w:rsid w:val="0087774B"/>
    <w:rsid w:val="00893767"/>
    <w:rsid w:val="00895565"/>
    <w:rsid w:val="008962D6"/>
    <w:rsid w:val="008A06D8"/>
    <w:rsid w:val="008A1779"/>
    <w:rsid w:val="008A1D50"/>
    <w:rsid w:val="008A5477"/>
    <w:rsid w:val="008A5A02"/>
    <w:rsid w:val="008B1B1F"/>
    <w:rsid w:val="008B25CD"/>
    <w:rsid w:val="008B292E"/>
    <w:rsid w:val="008B2FAA"/>
    <w:rsid w:val="008B33B0"/>
    <w:rsid w:val="008B5720"/>
    <w:rsid w:val="008B672C"/>
    <w:rsid w:val="008B79C0"/>
    <w:rsid w:val="008C0168"/>
    <w:rsid w:val="008C17C9"/>
    <w:rsid w:val="008C544C"/>
    <w:rsid w:val="008C58D9"/>
    <w:rsid w:val="008C6504"/>
    <w:rsid w:val="008C71CB"/>
    <w:rsid w:val="008D22CF"/>
    <w:rsid w:val="008D42C4"/>
    <w:rsid w:val="008D4A2C"/>
    <w:rsid w:val="008D6252"/>
    <w:rsid w:val="008D7A08"/>
    <w:rsid w:val="008E7016"/>
    <w:rsid w:val="008E70F6"/>
    <w:rsid w:val="008F0EB1"/>
    <w:rsid w:val="008F18EC"/>
    <w:rsid w:val="008F7EFA"/>
    <w:rsid w:val="0090091B"/>
    <w:rsid w:val="0090132C"/>
    <w:rsid w:val="00901725"/>
    <w:rsid w:val="00902880"/>
    <w:rsid w:val="009030D4"/>
    <w:rsid w:val="00910099"/>
    <w:rsid w:val="0091014A"/>
    <w:rsid w:val="00912CB5"/>
    <w:rsid w:val="00914C90"/>
    <w:rsid w:val="00914E7A"/>
    <w:rsid w:val="009213E6"/>
    <w:rsid w:val="00926127"/>
    <w:rsid w:val="009269CF"/>
    <w:rsid w:val="00926D29"/>
    <w:rsid w:val="00932154"/>
    <w:rsid w:val="009334B1"/>
    <w:rsid w:val="00934998"/>
    <w:rsid w:val="00940688"/>
    <w:rsid w:val="009417A8"/>
    <w:rsid w:val="00941F30"/>
    <w:rsid w:val="0094243B"/>
    <w:rsid w:val="009452C8"/>
    <w:rsid w:val="00945D1F"/>
    <w:rsid w:val="009471FF"/>
    <w:rsid w:val="00951C80"/>
    <w:rsid w:val="00952F5D"/>
    <w:rsid w:val="00954DC3"/>
    <w:rsid w:val="00970F1B"/>
    <w:rsid w:val="00972F1B"/>
    <w:rsid w:val="00973AE8"/>
    <w:rsid w:val="00974A16"/>
    <w:rsid w:val="00975F12"/>
    <w:rsid w:val="0097611A"/>
    <w:rsid w:val="009761DC"/>
    <w:rsid w:val="009775F5"/>
    <w:rsid w:val="009804DA"/>
    <w:rsid w:val="00987022"/>
    <w:rsid w:val="00987E1A"/>
    <w:rsid w:val="00990806"/>
    <w:rsid w:val="00990B2D"/>
    <w:rsid w:val="009923C9"/>
    <w:rsid w:val="009929D8"/>
    <w:rsid w:val="00993640"/>
    <w:rsid w:val="00996A28"/>
    <w:rsid w:val="00996E5B"/>
    <w:rsid w:val="009973E9"/>
    <w:rsid w:val="009A09DE"/>
    <w:rsid w:val="009A1A93"/>
    <w:rsid w:val="009A41E1"/>
    <w:rsid w:val="009A4F7E"/>
    <w:rsid w:val="009B164C"/>
    <w:rsid w:val="009B33E7"/>
    <w:rsid w:val="009B4DF9"/>
    <w:rsid w:val="009B52D1"/>
    <w:rsid w:val="009B5F9A"/>
    <w:rsid w:val="009C2C97"/>
    <w:rsid w:val="009C3419"/>
    <w:rsid w:val="009D0919"/>
    <w:rsid w:val="009D0A6B"/>
    <w:rsid w:val="009D16D7"/>
    <w:rsid w:val="009D26FC"/>
    <w:rsid w:val="009E1ABB"/>
    <w:rsid w:val="009E2D8B"/>
    <w:rsid w:val="009E390D"/>
    <w:rsid w:val="009E416E"/>
    <w:rsid w:val="009E64C2"/>
    <w:rsid w:val="009F01AA"/>
    <w:rsid w:val="009F09ED"/>
    <w:rsid w:val="009F19E1"/>
    <w:rsid w:val="009F1E7D"/>
    <w:rsid w:val="009F3201"/>
    <w:rsid w:val="009F37F8"/>
    <w:rsid w:val="009F6F9B"/>
    <w:rsid w:val="009F732F"/>
    <w:rsid w:val="00A06574"/>
    <w:rsid w:val="00A116D8"/>
    <w:rsid w:val="00A11E40"/>
    <w:rsid w:val="00A12541"/>
    <w:rsid w:val="00A17CC1"/>
    <w:rsid w:val="00A207C2"/>
    <w:rsid w:val="00A22298"/>
    <w:rsid w:val="00A253E2"/>
    <w:rsid w:val="00A27264"/>
    <w:rsid w:val="00A30235"/>
    <w:rsid w:val="00A31B12"/>
    <w:rsid w:val="00A325C8"/>
    <w:rsid w:val="00A3651F"/>
    <w:rsid w:val="00A3676E"/>
    <w:rsid w:val="00A372E8"/>
    <w:rsid w:val="00A378EA"/>
    <w:rsid w:val="00A40EE4"/>
    <w:rsid w:val="00A41EE4"/>
    <w:rsid w:val="00A4256C"/>
    <w:rsid w:val="00A4315C"/>
    <w:rsid w:val="00A436F6"/>
    <w:rsid w:val="00A46028"/>
    <w:rsid w:val="00A463EC"/>
    <w:rsid w:val="00A55B00"/>
    <w:rsid w:val="00A5771B"/>
    <w:rsid w:val="00A60D55"/>
    <w:rsid w:val="00A61064"/>
    <w:rsid w:val="00A63B95"/>
    <w:rsid w:val="00A63F7D"/>
    <w:rsid w:val="00A66DB5"/>
    <w:rsid w:val="00A71051"/>
    <w:rsid w:val="00A715DA"/>
    <w:rsid w:val="00A74391"/>
    <w:rsid w:val="00A82040"/>
    <w:rsid w:val="00A86EB2"/>
    <w:rsid w:val="00A87257"/>
    <w:rsid w:val="00A87756"/>
    <w:rsid w:val="00A877F9"/>
    <w:rsid w:val="00A900D1"/>
    <w:rsid w:val="00A91BFE"/>
    <w:rsid w:val="00A9310B"/>
    <w:rsid w:val="00A93E37"/>
    <w:rsid w:val="00A966C0"/>
    <w:rsid w:val="00A97F2A"/>
    <w:rsid w:val="00AA06E8"/>
    <w:rsid w:val="00AA11FA"/>
    <w:rsid w:val="00AA1ED8"/>
    <w:rsid w:val="00AA46F9"/>
    <w:rsid w:val="00AA47A1"/>
    <w:rsid w:val="00AA47AF"/>
    <w:rsid w:val="00AA4FDE"/>
    <w:rsid w:val="00AA5303"/>
    <w:rsid w:val="00AA5885"/>
    <w:rsid w:val="00AB1374"/>
    <w:rsid w:val="00AB1ACD"/>
    <w:rsid w:val="00AB1B88"/>
    <w:rsid w:val="00AB200E"/>
    <w:rsid w:val="00AB6D2F"/>
    <w:rsid w:val="00AB754F"/>
    <w:rsid w:val="00AB788B"/>
    <w:rsid w:val="00AC1FEA"/>
    <w:rsid w:val="00AC2395"/>
    <w:rsid w:val="00AC3A31"/>
    <w:rsid w:val="00AD0F5E"/>
    <w:rsid w:val="00AD1193"/>
    <w:rsid w:val="00AD127D"/>
    <w:rsid w:val="00AD192F"/>
    <w:rsid w:val="00AD1CCF"/>
    <w:rsid w:val="00AD2674"/>
    <w:rsid w:val="00AD5015"/>
    <w:rsid w:val="00AD5523"/>
    <w:rsid w:val="00AD7ADB"/>
    <w:rsid w:val="00AD7BC9"/>
    <w:rsid w:val="00AE15BB"/>
    <w:rsid w:val="00AE15FF"/>
    <w:rsid w:val="00AE497A"/>
    <w:rsid w:val="00AE49E4"/>
    <w:rsid w:val="00AE647B"/>
    <w:rsid w:val="00AF09C7"/>
    <w:rsid w:val="00AF12D3"/>
    <w:rsid w:val="00AF411A"/>
    <w:rsid w:val="00AF5065"/>
    <w:rsid w:val="00AF551D"/>
    <w:rsid w:val="00AF55CA"/>
    <w:rsid w:val="00AF5844"/>
    <w:rsid w:val="00B01225"/>
    <w:rsid w:val="00B0338A"/>
    <w:rsid w:val="00B05A1A"/>
    <w:rsid w:val="00B05C0C"/>
    <w:rsid w:val="00B1226A"/>
    <w:rsid w:val="00B150CB"/>
    <w:rsid w:val="00B209A2"/>
    <w:rsid w:val="00B20DD8"/>
    <w:rsid w:val="00B232E5"/>
    <w:rsid w:val="00B26294"/>
    <w:rsid w:val="00B32A6B"/>
    <w:rsid w:val="00B33D80"/>
    <w:rsid w:val="00B35D9A"/>
    <w:rsid w:val="00B35D9D"/>
    <w:rsid w:val="00B3799F"/>
    <w:rsid w:val="00B423AB"/>
    <w:rsid w:val="00B43C7E"/>
    <w:rsid w:val="00B45001"/>
    <w:rsid w:val="00B5129A"/>
    <w:rsid w:val="00B568F3"/>
    <w:rsid w:val="00B57458"/>
    <w:rsid w:val="00B57FEB"/>
    <w:rsid w:val="00B604C3"/>
    <w:rsid w:val="00B62ACC"/>
    <w:rsid w:val="00B6456A"/>
    <w:rsid w:val="00B653CE"/>
    <w:rsid w:val="00B7142D"/>
    <w:rsid w:val="00B71778"/>
    <w:rsid w:val="00B71C39"/>
    <w:rsid w:val="00B72020"/>
    <w:rsid w:val="00B73AC5"/>
    <w:rsid w:val="00B76C46"/>
    <w:rsid w:val="00B82985"/>
    <w:rsid w:val="00B83F42"/>
    <w:rsid w:val="00B85037"/>
    <w:rsid w:val="00B85837"/>
    <w:rsid w:val="00BA04E4"/>
    <w:rsid w:val="00BA148D"/>
    <w:rsid w:val="00BA4D03"/>
    <w:rsid w:val="00BA5246"/>
    <w:rsid w:val="00BA64FE"/>
    <w:rsid w:val="00BB0961"/>
    <w:rsid w:val="00BB5028"/>
    <w:rsid w:val="00BB54D3"/>
    <w:rsid w:val="00BC1329"/>
    <w:rsid w:val="00BC1C7E"/>
    <w:rsid w:val="00BC243F"/>
    <w:rsid w:val="00BC2735"/>
    <w:rsid w:val="00BC3390"/>
    <w:rsid w:val="00BC45ED"/>
    <w:rsid w:val="00BC5156"/>
    <w:rsid w:val="00BC63A2"/>
    <w:rsid w:val="00BD04D8"/>
    <w:rsid w:val="00BD0734"/>
    <w:rsid w:val="00BD1BB0"/>
    <w:rsid w:val="00BD2CA9"/>
    <w:rsid w:val="00BD4653"/>
    <w:rsid w:val="00BD467D"/>
    <w:rsid w:val="00BD7769"/>
    <w:rsid w:val="00BE4B35"/>
    <w:rsid w:val="00BE5D7F"/>
    <w:rsid w:val="00BE69C2"/>
    <w:rsid w:val="00BE7263"/>
    <w:rsid w:val="00BF0D4B"/>
    <w:rsid w:val="00BF2262"/>
    <w:rsid w:val="00BF6410"/>
    <w:rsid w:val="00BF7945"/>
    <w:rsid w:val="00C00530"/>
    <w:rsid w:val="00C02DE4"/>
    <w:rsid w:val="00C0628A"/>
    <w:rsid w:val="00C13495"/>
    <w:rsid w:val="00C1384F"/>
    <w:rsid w:val="00C14F06"/>
    <w:rsid w:val="00C15870"/>
    <w:rsid w:val="00C17FC1"/>
    <w:rsid w:val="00C23711"/>
    <w:rsid w:val="00C35A32"/>
    <w:rsid w:val="00C37394"/>
    <w:rsid w:val="00C3790D"/>
    <w:rsid w:val="00C427FE"/>
    <w:rsid w:val="00C43A39"/>
    <w:rsid w:val="00C45A47"/>
    <w:rsid w:val="00C46D0D"/>
    <w:rsid w:val="00C50E22"/>
    <w:rsid w:val="00C52610"/>
    <w:rsid w:val="00C52CBA"/>
    <w:rsid w:val="00C52FDD"/>
    <w:rsid w:val="00C5387E"/>
    <w:rsid w:val="00C60DF3"/>
    <w:rsid w:val="00C60E27"/>
    <w:rsid w:val="00C616D7"/>
    <w:rsid w:val="00C6174C"/>
    <w:rsid w:val="00C61786"/>
    <w:rsid w:val="00C61AE8"/>
    <w:rsid w:val="00C62274"/>
    <w:rsid w:val="00C64188"/>
    <w:rsid w:val="00C66800"/>
    <w:rsid w:val="00C67471"/>
    <w:rsid w:val="00C6753E"/>
    <w:rsid w:val="00C75EDF"/>
    <w:rsid w:val="00C76924"/>
    <w:rsid w:val="00C770BA"/>
    <w:rsid w:val="00C800DF"/>
    <w:rsid w:val="00C80293"/>
    <w:rsid w:val="00C80EEF"/>
    <w:rsid w:val="00C819ED"/>
    <w:rsid w:val="00C822E7"/>
    <w:rsid w:val="00C8320B"/>
    <w:rsid w:val="00C8337E"/>
    <w:rsid w:val="00C848FA"/>
    <w:rsid w:val="00C94AD4"/>
    <w:rsid w:val="00C94B0A"/>
    <w:rsid w:val="00C9657A"/>
    <w:rsid w:val="00C96BBE"/>
    <w:rsid w:val="00CA26AA"/>
    <w:rsid w:val="00CA2852"/>
    <w:rsid w:val="00CA382A"/>
    <w:rsid w:val="00CA5517"/>
    <w:rsid w:val="00CA6F0D"/>
    <w:rsid w:val="00CA7139"/>
    <w:rsid w:val="00CB0024"/>
    <w:rsid w:val="00CB3756"/>
    <w:rsid w:val="00CB55BC"/>
    <w:rsid w:val="00CB6ADB"/>
    <w:rsid w:val="00CB6D50"/>
    <w:rsid w:val="00CC0ABE"/>
    <w:rsid w:val="00CC2570"/>
    <w:rsid w:val="00CC4258"/>
    <w:rsid w:val="00CC7EBB"/>
    <w:rsid w:val="00CD00D7"/>
    <w:rsid w:val="00CD2CD6"/>
    <w:rsid w:val="00CD3032"/>
    <w:rsid w:val="00CD69FE"/>
    <w:rsid w:val="00CE10C5"/>
    <w:rsid w:val="00CE2291"/>
    <w:rsid w:val="00CE3595"/>
    <w:rsid w:val="00CE36A8"/>
    <w:rsid w:val="00CE6738"/>
    <w:rsid w:val="00CF1EF1"/>
    <w:rsid w:val="00CF2175"/>
    <w:rsid w:val="00CF2B9D"/>
    <w:rsid w:val="00CF5958"/>
    <w:rsid w:val="00CF5CCB"/>
    <w:rsid w:val="00D03213"/>
    <w:rsid w:val="00D0454F"/>
    <w:rsid w:val="00D053C6"/>
    <w:rsid w:val="00D055AE"/>
    <w:rsid w:val="00D06B85"/>
    <w:rsid w:val="00D0768F"/>
    <w:rsid w:val="00D1200C"/>
    <w:rsid w:val="00D122CA"/>
    <w:rsid w:val="00D12D4D"/>
    <w:rsid w:val="00D148EB"/>
    <w:rsid w:val="00D161FD"/>
    <w:rsid w:val="00D20964"/>
    <w:rsid w:val="00D23BA4"/>
    <w:rsid w:val="00D23CC8"/>
    <w:rsid w:val="00D246CA"/>
    <w:rsid w:val="00D27365"/>
    <w:rsid w:val="00D2764B"/>
    <w:rsid w:val="00D2774C"/>
    <w:rsid w:val="00D30A8B"/>
    <w:rsid w:val="00D30D76"/>
    <w:rsid w:val="00D30DB2"/>
    <w:rsid w:val="00D310E1"/>
    <w:rsid w:val="00D359B8"/>
    <w:rsid w:val="00D37232"/>
    <w:rsid w:val="00D37AC7"/>
    <w:rsid w:val="00D40E72"/>
    <w:rsid w:val="00D430A3"/>
    <w:rsid w:val="00D4408D"/>
    <w:rsid w:val="00D44DB0"/>
    <w:rsid w:val="00D4546E"/>
    <w:rsid w:val="00D45BC1"/>
    <w:rsid w:val="00D4645D"/>
    <w:rsid w:val="00D50AB2"/>
    <w:rsid w:val="00D50B06"/>
    <w:rsid w:val="00D50C51"/>
    <w:rsid w:val="00D51C02"/>
    <w:rsid w:val="00D51D6D"/>
    <w:rsid w:val="00D534C1"/>
    <w:rsid w:val="00D5375E"/>
    <w:rsid w:val="00D557FA"/>
    <w:rsid w:val="00D5615D"/>
    <w:rsid w:val="00D5725B"/>
    <w:rsid w:val="00D5791B"/>
    <w:rsid w:val="00D60A11"/>
    <w:rsid w:val="00D62E45"/>
    <w:rsid w:val="00D637C5"/>
    <w:rsid w:val="00D7336E"/>
    <w:rsid w:val="00D73CD1"/>
    <w:rsid w:val="00D73F0E"/>
    <w:rsid w:val="00D741BC"/>
    <w:rsid w:val="00D74D00"/>
    <w:rsid w:val="00D76A1D"/>
    <w:rsid w:val="00D80559"/>
    <w:rsid w:val="00D809A5"/>
    <w:rsid w:val="00D814C4"/>
    <w:rsid w:val="00D87677"/>
    <w:rsid w:val="00D92598"/>
    <w:rsid w:val="00D92CA0"/>
    <w:rsid w:val="00D932FB"/>
    <w:rsid w:val="00DA10EC"/>
    <w:rsid w:val="00DA389F"/>
    <w:rsid w:val="00DA61EC"/>
    <w:rsid w:val="00DA748D"/>
    <w:rsid w:val="00DB11D9"/>
    <w:rsid w:val="00DB14CC"/>
    <w:rsid w:val="00DB3155"/>
    <w:rsid w:val="00DC1FE9"/>
    <w:rsid w:val="00DC3AE7"/>
    <w:rsid w:val="00DC6490"/>
    <w:rsid w:val="00DC76DE"/>
    <w:rsid w:val="00DD0972"/>
    <w:rsid w:val="00DD0CCA"/>
    <w:rsid w:val="00DD0F55"/>
    <w:rsid w:val="00DD15E9"/>
    <w:rsid w:val="00DD1B74"/>
    <w:rsid w:val="00DD3395"/>
    <w:rsid w:val="00DD4795"/>
    <w:rsid w:val="00DD483A"/>
    <w:rsid w:val="00DE7384"/>
    <w:rsid w:val="00DF018B"/>
    <w:rsid w:val="00DF1AD1"/>
    <w:rsid w:val="00DF28A3"/>
    <w:rsid w:val="00DF6E2A"/>
    <w:rsid w:val="00E0025C"/>
    <w:rsid w:val="00E02692"/>
    <w:rsid w:val="00E06CFE"/>
    <w:rsid w:val="00E10005"/>
    <w:rsid w:val="00E102C3"/>
    <w:rsid w:val="00E13937"/>
    <w:rsid w:val="00E14979"/>
    <w:rsid w:val="00E17843"/>
    <w:rsid w:val="00E214D6"/>
    <w:rsid w:val="00E27DD5"/>
    <w:rsid w:val="00E3068D"/>
    <w:rsid w:val="00E31B7C"/>
    <w:rsid w:val="00E334EA"/>
    <w:rsid w:val="00E374B5"/>
    <w:rsid w:val="00E37D3E"/>
    <w:rsid w:val="00E41044"/>
    <w:rsid w:val="00E42A3E"/>
    <w:rsid w:val="00E42A88"/>
    <w:rsid w:val="00E42CA6"/>
    <w:rsid w:val="00E44424"/>
    <w:rsid w:val="00E4455C"/>
    <w:rsid w:val="00E44999"/>
    <w:rsid w:val="00E45F92"/>
    <w:rsid w:val="00E4795D"/>
    <w:rsid w:val="00E47B35"/>
    <w:rsid w:val="00E50007"/>
    <w:rsid w:val="00E578A4"/>
    <w:rsid w:val="00E61EE4"/>
    <w:rsid w:val="00E6399F"/>
    <w:rsid w:val="00E6497F"/>
    <w:rsid w:val="00E649FE"/>
    <w:rsid w:val="00E66BC2"/>
    <w:rsid w:val="00E70654"/>
    <w:rsid w:val="00E72A0B"/>
    <w:rsid w:val="00E73962"/>
    <w:rsid w:val="00E74462"/>
    <w:rsid w:val="00E74913"/>
    <w:rsid w:val="00E76781"/>
    <w:rsid w:val="00E80CE1"/>
    <w:rsid w:val="00E813D7"/>
    <w:rsid w:val="00E8508E"/>
    <w:rsid w:val="00E85470"/>
    <w:rsid w:val="00E86AFD"/>
    <w:rsid w:val="00E86BDF"/>
    <w:rsid w:val="00E917B1"/>
    <w:rsid w:val="00E91CF7"/>
    <w:rsid w:val="00E93EFE"/>
    <w:rsid w:val="00E9465B"/>
    <w:rsid w:val="00E963AB"/>
    <w:rsid w:val="00EA0FC5"/>
    <w:rsid w:val="00EA151F"/>
    <w:rsid w:val="00EA24DD"/>
    <w:rsid w:val="00EA4A92"/>
    <w:rsid w:val="00EA4BD4"/>
    <w:rsid w:val="00EA562D"/>
    <w:rsid w:val="00EA61D4"/>
    <w:rsid w:val="00EB264C"/>
    <w:rsid w:val="00EB4A77"/>
    <w:rsid w:val="00EB4BFC"/>
    <w:rsid w:val="00EB7C39"/>
    <w:rsid w:val="00EC049D"/>
    <w:rsid w:val="00EC109D"/>
    <w:rsid w:val="00EC13A6"/>
    <w:rsid w:val="00EC5D36"/>
    <w:rsid w:val="00EC63A7"/>
    <w:rsid w:val="00EC7AA7"/>
    <w:rsid w:val="00ED0091"/>
    <w:rsid w:val="00ED0DDD"/>
    <w:rsid w:val="00ED2394"/>
    <w:rsid w:val="00ED43A1"/>
    <w:rsid w:val="00ED5EDE"/>
    <w:rsid w:val="00ED7AC8"/>
    <w:rsid w:val="00EE39AB"/>
    <w:rsid w:val="00EE644B"/>
    <w:rsid w:val="00EE7868"/>
    <w:rsid w:val="00EF7220"/>
    <w:rsid w:val="00F003C9"/>
    <w:rsid w:val="00F029B5"/>
    <w:rsid w:val="00F02CD9"/>
    <w:rsid w:val="00F0753B"/>
    <w:rsid w:val="00F12222"/>
    <w:rsid w:val="00F12A32"/>
    <w:rsid w:val="00F1435A"/>
    <w:rsid w:val="00F207AA"/>
    <w:rsid w:val="00F222D8"/>
    <w:rsid w:val="00F2262A"/>
    <w:rsid w:val="00F27107"/>
    <w:rsid w:val="00F3022A"/>
    <w:rsid w:val="00F304A1"/>
    <w:rsid w:val="00F30A8B"/>
    <w:rsid w:val="00F31230"/>
    <w:rsid w:val="00F32500"/>
    <w:rsid w:val="00F326DF"/>
    <w:rsid w:val="00F3419C"/>
    <w:rsid w:val="00F34464"/>
    <w:rsid w:val="00F47832"/>
    <w:rsid w:val="00F51769"/>
    <w:rsid w:val="00F5310A"/>
    <w:rsid w:val="00F54512"/>
    <w:rsid w:val="00F55874"/>
    <w:rsid w:val="00F57D30"/>
    <w:rsid w:val="00F57EF8"/>
    <w:rsid w:val="00F6595F"/>
    <w:rsid w:val="00F65B7D"/>
    <w:rsid w:val="00F66261"/>
    <w:rsid w:val="00F67060"/>
    <w:rsid w:val="00F7135A"/>
    <w:rsid w:val="00F71A80"/>
    <w:rsid w:val="00F71AEC"/>
    <w:rsid w:val="00F71C00"/>
    <w:rsid w:val="00F7389D"/>
    <w:rsid w:val="00F73A54"/>
    <w:rsid w:val="00F742C0"/>
    <w:rsid w:val="00F7466B"/>
    <w:rsid w:val="00F751AC"/>
    <w:rsid w:val="00F77B9A"/>
    <w:rsid w:val="00F80ADC"/>
    <w:rsid w:val="00F80BEA"/>
    <w:rsid w:val="00F8420C"/>
    <w:rsid w:val="00F8585D"/>
    <w:rsid w:val="00F86625"/>
    <w:rsid w:val="00F906F0"/>
    <w:rsid w:val="00F9482D"/>
    <w:rsid w:val="00F94F41"/>
    <w:rsid w:val="00F957DD"/>
    <w:rsid w:val="00FA0F76"/>
    <w:rsid w:val="00FA3E5A"/>
    <w:rsid w:val="00FA505E"/>
    <w:rsid w:val="00FA5EC2"/>
    <w:rsid w:val="00FB0E47"/>
    <w:rsid w:val="00FB294D"/>
    <w:rsid w:val="00FB38FD"/>
    <w:rsid w:val="00FB512D"/>
    <w:rsid w:val="00FB5E65"/>
    <w:rsid w:val="00FB6309"/>
    <w:rsid w:val="00FB72A5"/>
    <w:rsid w:val="00FB7EE6"/>
    <w:rsid w:val="00FC0435"/>
    <w:rsid w:val="00FC1A2B"/>
    <w:rsid w:val="00FC24D5"/>
    <w:rsid w:val="00FC57DB"/>
    <w:rsid w:val="00FD2CA7"/>
    <w:rsid w:val="00FE02D2"/>
    <w:rsid w:val="00FE0732"/>
    <w:rsid w:val="00FE10D0"/>
    <w:rsid w:val="00FE3F26"/>
    <w:rsid w:val="00FE4061"/>
    <w:rsid w:val="00FE56AB"/>
    <w:rsid w:val="00FE63A3"/>
    <w:rsid w:val="00FF0CC4"/>
    <w:rsid w:val="00FF4D44"/>
    <w:rsid w:val="00FF52AE"/>
    <w:rsid w:val="00FF5431"/>
    <w:rsid w:val="00FF6754"/>
    <w:rsid w:val="00FF79E6"/>
    <w:rsid w:val="00FF7A66"/>
    <w:rsid w:val="07E32210"/>
    <w:rsid w:val="0CDB6C4A"/>
    <w:rsid w:val="11075E32"/>
    <w:rsid w:val="191032F8"/>
    <w:rsid w:val="4710633D"/>
    <w:rsid w:val="476028F1"/>
    <w:rsid w:val="4AB5517D"/>
    <w:rsid w:val="5B37212E"/>
    <w:rsid w:val="5E8F411A"/>
    <w:rsid w:val="6B40402A"/>
    <w:rsid w:val="77092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6"/>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31"/>
    <w:semiHidden/>
    <w:unhideWhenUsed/>
    <w:uiPriority w:val="99"/>
    <w:rPr>
      <w:b/>
      <w:bCs/>
    </w:rPr>
  </w:style>
  <w:style w:type="paragraph" w:styleId="6">
    <w:name w:val="annotation text"/>
    <w:basedOn w:val="1"/>
    <w:link w:val="30"/>
    <w:semiHidden/>
    <w:unhideWhenUsed/>
    <w:qFormat/>
    <w:uiPriority w:val="99"/>
    <w:rPr>
      <w:sz w:val="20"/>
      <w:szCs w:val="20"/>
    </w:rPr>
  </w:style>
  <w:style w:type="paragraph" w:styleId="7">
    <w:name w:val="Balloon Text"/>
    <w:basedOn w:val="1"/>
    <w:link w:val="29"/>
    <w:semiHidden/>
    <w:unhideWhenUsed/>
    <w:qFormat/>
    <w:uiPriority w:val="99"/>
    <w:rPr>
      <w:rFonts w:ascii="Segoe UI" w:hAnsi="Segoe UI" w:cs="Segoe UI"/>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semiHidden/>
    <w:unhideWhenUsed/>
    <w:uiPriority w:val="99"/>
    <w:rPr>
      <w:sz w:val="16"/>
      <w:szCs w:val="16"/>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0"/>
    <w:link w:val="9"/>
    <w:uiPriority w:val="99"/>
    <w:rPr>
      <w:sz w:val="18"/>
      <w:szCs w:val="18"/>
    </w:rPr>
  </w:style>
  <w:style w:type="character" w:customStyle="1" w:styleId="17">
    <w:name w:val="页脚 字符"/>
    <w:basedOn w:val="10"/>
    <w:link w:val="8"/>
    <w:uiPriority w:val="99"/>
    <w:rPr>
      <w:sz w:val="18"/>
      <w:szCs w:val="18"/>
    </w:rPr>
  </w:style>
  <w:style w:type="character" w:customStyle="1" w:styleId="18">
    <w:name w:val="apple-converted-space"/>
    <w:basedOn w:val="10"/>
    <w:uiPriority w:val="0"/>
  </w:style>
  <w:style w:type="character" w:customStyle="1" w:styleId="19">
    <w:name w:val="标题 2 字符"/>
    <w:basedOn w:val="10"/>
    <w:link w:val="3"/>
    <w:semiHidden/>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MTDisplayEquation 字符"/>
    <w:basedOn w:val="10"/>
    <w:link w:val="22"/>
    <w:locked/>
    <w:uiPriority w:val="0"/>
    <w:rPr>
      <w:rFonts w:ascii="AdvGulliv-B" w:eastAsia="AdvGulliv-B" w:cs="AdvGulliv-B"/>
      <w:b/>
      <w:kern w:val="0"/>
      <w:sz w:val="16"/>
      <w:szCs w:val="16"/>
    </w:rPr>
  </w:style>
  <w:style w:type="paragraph" w:customStyle="1" w:styleId="22">
    <w:name w:val="MTDisplayEquation"/>
    <w:basedOn w:val="1"/>
    <w:next w:val="1"/>
    <w:link w:val="21"/>
    <w:uiPriority w:val="0"/>
    <w:pPr>
      <w:widowControl/>
      <w:tabs>
        <w:tab w:val="center" w:pos="4160"/>
        <w:tab w:val="right" w:pos="8300"/>
      </w:tabs>
      <w:jc w:val="left"/>
    </w:pPr>
    <w:rPr>
      <w:rFonts w:ascii="AdvGulliv-B" w:eastAsia="AdvGulliv-B" w:cs="AdvGulliv-B"/>
      <w:b/>
      <w:kern w:val="0"/>
      <w:sz w:val="16"/>
      <w:szCs w:val="16"/>
    </w:rPr>
  </w:style>
  <w:style w:type="paragraph" w:customStyle="1" w:styleId="23">
    <w:name w:val="reader-word-layer"/>
    <w:basedOn w:val="1"/>
    <w:link w:val="24"/>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reader-word-layer 字符"/>
    <w:link w:val="23"/>
    <w:qFormat/>
    <w:uiPriority w:val="0"/>
    <w:rPr>
      <w:rFonts w:ascii="宋体" w:hAnsi="宋体" w:eastAsia="宋体" w:cs="宋体"/>
      <w:kern w:val="0"/>
      <w:sz w:val="24"/>
      <w:szCs w:val="24"/>
    </w:rPr>
  </w:style>
  <w:style w:type="character" w:customStyle="1" w:styleId="25">
    <w:name w:val="未处理的提及1"/>
    <w:basedOn w:val="10"/>
    <w:semiHidden/>
    <w:unhideWhenUsed/>
    <w:uiPriority w:val="99"/>
    <w:rPr>
      <w:color w:val="808080"/>
      <w:shd w:val="clear" w:color="auto" w:fill="E6E6E6"/>
    </w:rPr>
  </w:style>
  <w:style w:type="character" w:customStyle="1" w:styleId="26">
    <w:name w:val="标题 3 字符"/>
    <w:basedOn w:val="10"/>
    <w:link w:val="4"/>
    <w:semiHidden/>
    <w:uiPriority w:val="9"/>
    <w:rPr>
      <w:b/>
      <w:bCs/>
      <w:sz w:val="32"/>
      <w:szCs w:val="32"/>
    </w:rPr>
  </w:style>
  <w:style w:type="character" w:customStyle="1" w:styleId="27">
    <w:name w:val="标题 1 字符"/>
    <w:basedOn w:val="10"/>
    <w:link w:val="2"/>
    <w:uiPriority w:val="9"/>
    <w:rPr>
      <w:b/>
      <w:bCs/>
      <w:kern w:val="44"/>
      <w:sz w:val="44"/>
      <w:szCs w:val="44"/>
    </w:rPr>
  </w:style>
  <w:style w:type="paragraph" w:customStyle="1" w:styleId="28">
    <w:name w:val="Default"/>
    <w:uiPriority w:val="0"/>
    <w:pPr>
      <w:widowControl w:val="0"/>
      <w:autoSpaceDE w:val="0"/>
      <w:autoSpaceDN w:val="0"/>
      <w:adjustRightInd w:val="0"/>
    </w:pPr>
    <w:rPr>
      <w:rFonts w:ascii="JNDOF J+ Gulliver" w:eastAsia="JNDOF J+ Gulliver" w:cs="JNDOF J+ Gulliver" w:hAnsiTheme="minorHAnsi"/>
      <w:color w:val="000000"/>
      <w:kern w:val="0"/>
      <w:sz w:val="24"/>
      <w:szCs w:val="24"/>
      <w:lang w:val="en-US" w:eastAsia="zh-CN" w:bidi="ar-SA"/>
    </w:rPr>
  </w:style>
  <w:style w:type="character" w:customStyle="1" w:styleId="29">
    <w:name w:val="批注框文本 字符"/>
    <w:basedOn w:val="10"/>
    <w:link w:val="7"/>
    <w:semiHidden/>
    <w:uiPriority w:val="99"/>
    <w:rPr>
      <w:rFonts w:ascii="Segoe UI" w:hAnsi="Segoe UI" w:cs="Segoe UI"/>
      <w:sz w:val="18"/>
      <w:szCs w:val="18"/>
    </w:rPr>
  </w:style>
  <w:style w:type="character" w:customStyle="1" w:styleId="30">
    <w:name w:val="批注文字 字符"/>
    <w:basedOn w:val="10"/>
    <w:link w:val="6"/>
    <w:semiHidden/>
    <w:uiPriority w:val="99"/>
    <w:rPr>
      <w:sz w:val="20"/>
      <w:szCs w:val="20"/>
    </w:rPr>
  </w:style>
  <w:style w:type="character" w:customStyle="1" w:styleId="31">
    <w:name w:val="批注主题 字符"/>
    <w:basedOn w:val="30"/>
    <w:link w:val="5"/>
    <w:semiHidden/>
    <w:uiPriority w:val="99"/>
    <w:rPr>
      <w:b/>
      <w:bCs/>
      <w:sz w:val="20"/>
      <w:szCs w:val="20"/>
    </w:rPr>
  </w:style>
  <w:style w:type="character" w:customStyle="1" w:styleId="32">
    <w:name w:val="highlighted"/>
    <w:basedOn w:val="10"/>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9.bin"/><Relationship Id="rId98" Type="http://schemas.openxmlformats.org/officeDocument/2006/relationships/image" Target="media/image55.wmf"/><Relationship Id="rId97" Type="http://schemas.openxmlformats.org/officeDocument/2006/relationships/oleObject" Target="embeddings/oleObject38.bin"/><Relationship Id="rId96" Type="http://schemas.openxmlformats.org/officeDocument/2006/relationships/image" Target="media/image54.wmf"/><Relationship Id="rId95" Type="http://schemas.openxmlformats.org/officeDocument/2006/relationships/oleObject" Target="embeddings/oleObject37.bin"/><Relationship Id="rId94" Type="http://schemas.openxmlformats.org/officeDocument/2006/relationships/image" Target="media/image53.wmf"/><Relationship Id="rId93" Type="http://schemas.openxmlformats.org/officeDocument/2006/relationships/oleObject" Target="embeddings/oleObject36.bin"/><Relationship Id="rId92" Type="http://schemas.openxmlformats.org/officeDocument/2006/relationships/image" Target="media/image52.wmf"/><Relationship Id="rId91" Type="http://schemas.openxmlformats.org/officeDocument/2006/relationships/oleObject" Target="embeddings/oleObject35.bin"/><Relationship Id="rId90" Type="http://schemas.openxmlformats.org/officeDocument/2006/relationships/image" Target="media/image51.wmf"/><Relationship Id="rId9" Type="http://schemas.openxmlformats.org/officeDocument/2006/relationships/image" Target="media/image4.png"/><Relationship Id="rId89" Type="http://schemas.openxmlformats.org/officeDocument/2006/relationships/oleObject" Target="embeddings/oleObject34.bin"/><Relationship Id="rId88" Type="http://schemas.openxmlformats.org/officeDocument/2006/relationships/image" Target="media/image50.wmf"/><Relationship Id="rId87" Type="http://schemas.openxmlformats.org/officeDocument/2006/relationships/oleObject" Target="embeddings/oleObject33.bin"/><Relationship Id="rId86" Type="http://schemas.openxmlformats.org/officeDocument/2006/relationships/image" Target="media/image49.wmf"/><Relationship Id="rId85" Type="http://schemas.openxmlformats.org/officeDocument/2006/relationships/oleObject" Target="embeddings/oleObject32.bin"/><Relationship Id="rId84" Type="http://schemas.openxmlformats.org/officeDocument/2006/relationships/image" Target="media/image48.wmf"/><Relationship Id="rId83" Type="http://schemas.openxmlformats.org/officeDocument/2006/relationships/oleObject" Target="embeddings/oleObject31.bin"/><Relationship Id="rId82" Type="http://schemas.openxmlformats.org/officeDocument/2006/relationships/image" Target="media/image47.wmf"/><Relationship Id="rId81" Type="http://schemas.openxmlformats.org/officeDocument/2006/relationships/oleObject" Target="embeddings/oleObject30.bin"/><Relationship Id="rId80" Type="http://schemas.openxmlformats.org/officeDocument/2006/relationships/image" Target="media/image46.wmf"/><Relationship Id="rId8" Type="http://schemas.openxmlformats.org/officeDocument/2006/relationships/image" Target="media/image3.png"/><Relationship Id="rId79" Type="http://schemas.openxmlformats.org/officeDocument/2006/relationships/oleObject" Target="embeddings/oleObject29.bin"/><Relationship Id="rId78" Type="http://schemas.openxmlformats.org/officeDocument/2006/relationships/image" Target="media/image45.wmf"/><Relationship Id="rId77" Type="http://schemas.openxmlformats.org/officeDocument/2006/relationships/oleObject" Target="embeddings/oleObject28.bin"/><Relationship Id="rId76" Type="http://schemas.openxmlformats.org/officeDocument/2006/relationships/image" Target="media/image44.wmf"/><Relationship Id="rId75" Type="http://schemas.openxmlformats.org/officeDocument/2006/relationships/oleObject" Target="embeddings/oleObject27.bin"/><Relationship Id="rId74" Type="http://schemas.openxmlformats.org/officeDocument/2006/relationships/image" Target="media/image43.wmf"/><Relationship Id="rId73" Type="http://schemas.openxmlformats.org/officeDocument/2006/relationships/oleObject" Target="embeddings/oleObject26.bin"/><Relationship Id="rId72" Type="http://schemas.openxmlformats.org/officeDocument/2006/relationships/image" Target="media/image42.wmf"/><Relationship Id="rId71" Type="http://schemas.openxmlformats.org/officeDocument/2006/relationships/oleObject" Target="embeddings/oleObject25.bin"/><Relationship Id="rId70" Type="http://schemas.openxmlformats.org/officeDocument/2006/relationships/image" Target="media/image41.wmf"/><Relationship Id="rId7" Type="http://schemas.openxmlformats.org/officeDocument/2006/relationships/image" Target="media/image2.png"/><Relationship Id="rId69" Type="http://schemas.openxmlformats.org/officeDocument/2006/relationships/oleObject" Target="embeddings/oleObject24.bin"/><Relationship Id="rId68" Type="http://schemas.openxmlformats.org/officeDocument/2006/relationships/image" Target="media/image40.wmf"/><Relationship Id="rId67" Type="http://schemas.openxmlformats.org/officeDocument/2006/relationships/oleObject" Target="embeddings/oleObject23.bin"/><Relationship Id="rId66" Type="http://schemas.openxmlformats.org/officeDocument/2006/relationships/image" Target="media/image39.wmf"/><Relationship Id="rId65" Type="http://schemas.openxmlformats.org/officeDocument/2006/relationships/oleObject" Target="embeddings/oleObject22.bin"/><Relationship Id="rId64" Type="http://schemas.openxmlformats.org/officeDocument/2006/relationships/image" Target="media/image38.wmf"/><Relationship Id="rId63" Type="http://schemas.openxmlformats.org/officeDocument/2006/relationships/oleObject" Target="embeddings/oleObject21.bin"/><Relationship Id="rId62" Type="http://schemas.openxmlformats.org/officeDocument/2006/relationships/image" Target="media/image37.wmf"/><Relationship Id="rId61" Type="http://schemas.openxmlformats.org/officeDocument/2006/relationships/oleObject" Target="embeddings/oleObject20.bin"/><Relationship Id="rId60" Type="http://schemas.openxmlformats.org/officeDocument/2006/relationships/image" Target="media/image36.wmf"/><Relationship Id="rId6" Type="http://schemas.openxmlformats.org/officeDocument/2006/relationships/image" Target="media/image1.png"/><Relationship Id="rId59" Type="http://schemas.openxmlformats.org/officeDocument/2006/relationships/oleObject" Target="embeddings/oleObject19.bin"/><Relationship Id="rId58" Type="http://schemas.openxmlformats.org/officeDocument/2006/relationships/image" Target="media/image35.wmf"/><Relationship Id="rId57" Type="http://schemas.openxmlformats.org/officeDocument/2006/relationships/oleObject" Target="embeddings/oleObject18.bin"/><Relationship Id="rId56" Type="http://schemas.openxmlformats.org/officeDocument/2006/relationships/image" Target="media/image34.wmf"/><Relationship Id="rId55" Type="http://schemas.openxmlformats.org/officeDocument/2006/relationships/oleObject" Target="embeddings/oleObject17.bin"/><Relationship Id="rId54" Type="http://schemas.openxmlformats.org/officeDocument/2006/relationships/image" Target="media/image33.wmf"/><Relationship Id="rId53" Type="http://schemas.openxmlformats.org/officeDocument/2006/relationships/oleObject" Target="embeddings/oleObject16.bin"/><Relationship Id="rId52" Type="http://schemas.openxmlformats.org/officeDocument/2006/relationships/image" Target="media/image32.wmf"/><Relationship Id="rId51" Type="http://schemas.openxmlformats.org/officeDocument/2006/relationships/oleObject" Target="embeddings/oleObject15.bin"/><Relationship Id="rId50" Type="http://schemas.openxmlformats.org/officeDocument/2006/relationships/image" Target="media/image31.wmf"/><Relationship Id="rId5" Type="http://schemas.openxmlformats.org/officeDocument/2006/relationships/theme" Target="theme/theme1.xml"/><Relationship Id="rId49" Type="http://schemas.openxmlformats.org/officeDocument/2006/relationships/oleObject" Target="embeddings/oleObject14.bin"/><Relationship Id="rId48" Type="http://schemas.openxmlformats.org/officeDocument/2006/relationships/image" Target="media/image30.wmf"/><Relationship Id="rId47" Type="http://schemas.openxmlformats.org/officeDocument/2006/relationships/oleObject" Target="embeddings/oleObject13.bin"/><Relationship Id="rId46" Type="http://schemas.openxmlformats.org/officeDocument/2006/relationships/image" Target="media/image29.wmf"/><Relationship Id="rId45" Type="http://schemas.openxmlformats.org/officeDocument/2006/relationships/oleObject" Target="embeddings/oleObject12.bin"/><Relationship Id="rId44" Type="http://schemas.openxmlformats.org/officeDocument/2006/relationships/image" Target="media/image28.wmf"/><Relationship Id="rId43" Type="http://schemas.openxmlformats.org/officeDocument/2006/relationships/oleObject" Target="embeddings/oleObject11.bin"/><Relationship Id="rId42" Type="http://schemas.openxmlformats.org/officeDocument/2006/relationships/image" Target="media/image27.wmf"/><Relationship Id="rId41" Type="http://schemas.openxmlformats.org/officeDocument/2006/relationships/oleObject" Target="embeddings/oleObject10.bin"/><Relationship Id="rId40" Type="http://schemas.openxmlformats.org/officeDocument/2006/relationships/image" Target="media/image26.wmf"/><Relationship Id="rId4" Type="http://schemas.microsoft.com/office/2011/relationships/commentsExtended" Target="commentsExtended.xml"/><Relationship Id="rId39" Type="http://schemas.openxmlformats.org/officeDocument/2006/relationships/oleObject" Target="embeddings/oleObject9.bin"/><Relationship Id="rId38" Type="http://schemas.openxmlformats.org/officeDocument/2006/relationships/image" Target="media/image25.wmf"/><Relationship Id="rId37" Type="http://schemas.openxmlformats.org/officeDocument/2006/relationships/oleObject" Target="embeddings/oleObject8.bin"/><Relationship Id="rId36" Type="http://schemas.openxmlformats.org/officeDocument/2006/relationships/image" Target="media/image24.wmf"/><Relationship Id="rId35" Type="http://schemas.openxmlformats.org/officeDocument/2006/relationships/oleObject" Target="embeddings/oleObject7.bin"/><Relationship Id="rId34" Type="http://schemas.openxmlformats.org/officeDocument/2006/relationships/image" Target="media/image23.wmf"/><Relationship Id="rId33" Type="http://schemas.openxmlformats.org/officeDocument/2006/relationships/oleObject" Target="embeddings/oleObject6.bin"/><Relationship Id="rId32" Type="http://schemas.openxmlformats.org/officeDocument/2006/relationships/image" Target="media/image22.wmf"/><Relationship Id="rId31" Type="http://schemas.openxmlformats.org/officeDocument/2006/relationships/oleObject" Target="embeddings/oleObject5.bin"/><Relationship Id="rId30" Type="http://schemas.openxmlformats.org/officeDocument/2006/relationships/image" Target="media/image21.wmf"/><Relationship Id="rId3" Type="http://schemas.openxmlformats.org/officeDocument/2006/relationships/comments" Target="comments.xml"/><Relationship Id="rId29" Type="http://schemas.openxmlformats.org/officeDocument/2006/relationships/oleObject" Target="embeddings/oleObject4.bin"/><Relationship Id="rId28" Type="http://schemas.openxmlformats.org/officeDocument/2006/relationships/image" Target="media/image20.wmf"/><Relationship Id="rId27" Type="http://schemas.openxmlformats.org/officeDocument/2006/relationships/oleObject" Target="embeddings/oleObject3.bin"/><Relationship Id="rId26" Type="http://schemas.openxmlformats.org/officeDocument/2006/relationships/image" Target="media/image19.wmf"/><Relationship Id="rId25" Type="http://schemas.openxmlformats.org/officeDocument/2006/relationships/oleObject" Target="embeddings/oleObject2.bin"/><Relationship Id="rId245" Type="http://schemas.microsoft.com/office/2011/relationships/people" Target="people.xml"/><Relationship Id="rId244" Type="http://schemas.openxmlformats.org/officeDocument/2006/relationships/fontTable" Target="fontTable.xml"/><Relationship Id="rId243" Type="http://schemas.openxmlformats.org/officeDocument/2006/relationships/customXml" Target="../customXml/item2.xml"/><Relationship Id="rId242" Type="http://schemas.openxmlformats.org/officeDocument/2006/relationships/numbering" Target="numbering.xml"/><Relationship Id="rId241" Type="http://schemas.openxmlformats.org/officeDocument/2006/relationships/customXml" Target="../customXml/item1.xml"/><Relationship Id="rId240" Type="http://schemas.openxmlformats.org/officeDocument/2006/relationships/image" Target="media/image121.wmf"/><Relationship Id="rId24" Type="http://schemas.openxmlformats.org/officeDocument/2006/relationships/image" Target="media/image18.wmf"/><Relationship Id="rId239" Type="http://schemas.openxmlformats.org/officeDocument/2006/relationships/oleObject" Target="embeddings/oleObject109.bin"/><Relationship Id="rId238" Type="http://schemas.openxmlformats.org/officeDocument/2006/relationships/image" Target="media/image120.wmf"/><Relationship Id="rId237" Type="http://schemas.openxmlformats.org/officeDocument/2006/relationships/oleObject" Target="embeddings/oleObject108.bin"/><Relationship Id="rId236" Type="http://schemas.openxmlformats.org/officeDocument/2006/relationships/image" Target="media/image119.wmf"/><Relationship Id="rId235" Type="http://schemas.openxmlformats.org/officeDocument/2006/relationships/oleObject" Target="embeddings/oleObject107.bin"/><Relationship Id="rId234" Type="http://schemas.openxmlformats.org/officeDocument/2006/relationships/image" Target="media/image118.wmf"/><Relationship Id="rId233" Type="http://schemas.openxmlformats.org/officeDocument/2006/relationships/oleObject" Target="embeddings/oleObject106.bin"/><Relationship Id="rId232" Type="http://schemas.openxmlformats.org/officeDocument/2006/relationships/image" Target="media/image117.wmf"/><Relationship Id="rId231" Type="http://schemas.openxmlformats.org/officeDocument/2006/relationships/oleObject" Target="embeddings/oleObject105.bin"/><Relationship Id="rId230" Type="http://schemas.openxmlformats.org/officeDocument/2006/relationships/image" Target="media/image116.wmf"/><Relationship Id="rId23" Type="http://schemas.openxmlformats.org/officeDocument/2006/relationships/oleObject" Target="embeddings/oleObject1.bin"/><Relationship Id="rId229" Type="http://schemas.openxmlformats.org/officeDocument/2006/relationships/oleObject" Target="embeddings/oleObject104.bin"/><Relationship Id="rId228" Type="http://schemas.openxmlformats.org/officeDocument/2006/relationships/image" Target="media/image115.wmf"/><Relationship Id="rId227" Type="http://schemas.openxmlformats.org/officeDocument/2006/relationships/oleObject" Target="embeddings/oleObject103.bin"/><Relationship Id="rId226" Type="http://schemas.openxmlformats.org/officeDocument/2006/relationships/image" Target="media/image114.wmf"/><Relationship Id="rId225" Type="http://schemas.openxmlformats.org/officeDocument/2006/relationships/oleObject" Target="embeddings/oleObject102.bin"/><Relationship Id="rId224" Type="http://schemas.openxmlformats.org/officeDocument/2006/relationships/image" Target="media/image113.wmf"/><Relationship Id="rId223" Type="http://schemas.openxmlformats.org/officeDocument/2006/relationships/oleObject" Target="embeddings/oleObject101.bin"/><Relationship Id="rId222" Type="http://schemas.openxmlformats.org/officeDocument/2006/relationships/image" Target="media/image112.wmf"/><Relationship Id="rId221" Type="http://schemas.openxmlformats.org/officeDocument/2006/relationships/oleObject" Target="embeddings/oleObject100.bin"/><Relationship Id="rId220" Type="http://schemas.openxmlformats.org/officeDocument/2006/relationships/image" Target="media/image111.wmf"/><Relationship Id="rId22" Type="http://schemas.openxmlformats.org/officeDocument/2006/relationships/image" Target="media/image17.png"/><Relationship Id="rId219" Type="http://schemas.openxmlformats.org/officeDocument/2006/relationships/oleObject" Target="embeddings/oleObject99.bin"/><Relationship Id="rId218" Type="http://schemas.openxmlformats.org/officeDocument/2006/relationships/image" Target="media/image110.wmf"/><Relationship Id="rId217" Type="http://schemas.openxmlformats.org/officeDocument/2006/relationships/oleObject" Target="embeddings/oleObject98.bin"/><Relationship Id="rId216" Type="http://schemas.openxmlformats.org/officeDocument/2006/relationships/image" Target="media/image109.wmf"/><Relationship Id="rId215" Type="http://schemas.openxmlformats.org/officeDocument/2006/relationships/oleObject" Target="embeddings/oleObject97.bin"/><Relationship Id="rId214" Type="http://schemas.openxmlformats.org/officeDocument/2006/relationships/image" Target="media/image108.wmf"/><Relationship Id="rId213" Type="http://schemas.openxmlformats.org/officeDocument/2006/relationships/oleObject" Target="embeddings/oleObject96.bin"/><Relationship Id="rId212" Type="http://schemas.openxmlformats.org/officeDocument/2006/relationships/image" Target="media/image107.wmf"/><Relationship Id="rId211" Type="http://schemas.openxmlformats.org/officeDocument/2006/relationships/oleObject" Target="embeddings/oleObject95.bin"/><Relationship Id="rId210" Type="http://schemas.openxmlformats.org/officeDocument/2006/relationships/image" Target="media/image106.wmf"/><Relationship Id="rId21" Type="http://schemas.openxmlformats.org/officeDocument/2006/relationships/image" Target="media/image16.png"/><Relationship Id="rId209" Type="http://schemas.openxmlformats.org/officeDocument/2006/relationships/oleObject" Target="embeddings/oleObject94.bin"/><Relationship Id="rId208" Type="http://schemas.openxmlformats.org/officeDocument/2006/relationships/image" Target="media/image105.wmf"/><Relationship Id="rId207" Type="http://schemas.openxmlformats.org/officeDocument/2006/relationships/oleObject" Target="embeddings/oleObject93.bin"/><Relationship Id="rId206" Type="http://schemas.openxmlformats.org/officeDocument/2006/relationships/image" Target="media/image104.wmf"/><Relationship Id="rId205" Type="http://schemas.openxmlformats.org/officeDocument/2006/relationships/oleObject" Target="embeddings/oleObject92.bin"/><Relationship Id="rId204" Type="http://schemas.openxmlformats.org/officeDocument/2006/relationships/image" Target="media/image103.wmf"/><Relationship Id="rId203" Type="http://schemas.openxmlformats.org/officeDocument/2006/relationships/oleObject" Target="embeddings/oleObject91.bin"/><Relationship Id="rId202" Type="http://schemas.openxmlformats.org/officeDocument/2006/relationships/image" Target="media/image102.wmf"/><Relationship Id="rId201" Type="http://schemas.openxmlformats.org/officeDocument/2006/relationships/oleObject" Target="embeddings/oleObject90.bin"/><Relationship Id="rId200" Type="http://schemas.openxmlformats.org/officeDocument/2006/relationships/image" Target="media/image101.wmf"/><Relationship Id="rId20" Type="http://schemas.openxmlformats.org/officeDocument/2006/relationships/image" Target="media/image15.png"/><Relationship Id="rId2" Type="http://schemas.openxmlformats.org/officeDocument/2006/relationships/settings" Target="settings.xml"/><Relationship Id="rId199" Type="http://schemas.openxmlformats.org/officeDocument/2006/relationships/oleObject" Target="embeddings/oleObject89.bin"/><Relationship Id="rId198" Type="http://schemas.openxmlformats.org/officeDocument/2006/relationships/image" Target="media/image100.wmf"/><Relationship Id="rId197" Type="http://schemas.openxmlformats.org/officeDocument/2006/relationships/oleObject" Target="embeddings/oleObject88.bin"/><Relationship Id="rId196" Type="http://schemas.openxmlformats.org/officeDocument/2006/relationships/image" Target="media/image99.wmf"/><Relationship Id="rId195" Type="http://schemas.openxmlformats.org/officeDocument/2006/relationships/oleObject" Target="embeddings/oleObject87.bin"/><Relationship Id="rId194" Type="http://schemas.openxmlformats.org/officeDocument/2006/relationships/image" Target="media/image98.wmf"/><Relationship Id="rId193" Type="http://schemas.openxmlformats.org/officeDocument/2006/relationships/oleObject" Target="embeddings/oleObject86.bin"/><Relationship Id="rId192" Type="http://schemas.openxmlformats.org/officeDocument/2006/relationships/image" Target="media/image97.wmf"/><Relationship Id="rId191" Type="http://schemas.openxmlformats.org/officeDocument/2006/relationships/oleObject" Target="embeddings/oleObject85.bin"/><Relationship Id="rId190" Type="http://schemas.openxmlformats.org/officeDocument/2006/relationships/image" Target="media/image96.wmf"/><Relationship Id="rId19" Type="http://schemas.openxmlformats.org/officeDocument/2006/relationships/image" Target="media/image14.png"/><Relationship Id="rId189" Type="http://schemas.openxmlformats.org/officeDocument/2006/relationships/oleObject" Target="embeddings/oleObject84.bin"/><Relationship Id="rId188" Type="http://schemas.openxmlformats.org/officeDocument/2006/relationships/image" Target="media/image95.wmf"/><Relationship Id="rId187" Type="http://schemas.openxmlformats.org/officeDocument/2006/relationships/oleObject" Target="embeddings/oleObject83.bin"/><Relationship Id="rId186" Type="http://schemas.openxmlformats.org/officeDocument/2006/relationships/image" Target="media/image94.wmf"/><Relationship Id="rId185" Type="http://schemas.openxmlformats.org/officeDocument/2006/relationships/oleObject" Target="embeddings/oleObject82.bin"/><Relationship Id="rId184" Type="http://schemas.openxmlformats.org/officeDocument/2006/relationships/image" Target="media/image93.wmf"/><Relationship Id="rId183" Type="http://schemas.openxmlformats.org/officeDocument/2006/relationships/oleObject" Target="embeddings/oleObject81.bin"/><Relationship Id="rId182" Type="http://schemas.openxmlformats.org/officeDocument/2006/relationships/image" Target="media/image92.wmf"/><Relationship Id="rId181" Type="http://schemas.openxmlformats.org/officeDocument/2006/relationships/oleObject" Target="embeddings/oleObject80.bin"/><Relationship Id="rId180" Type="http://schemas.openxmlformats.org/officeDocument/2006/relationships/image" Target="media/image91.wmf"/><Relationship Id="rId18" Type="http://schemas.openxmlformats.org/officeDocument/2006/relationships/image" Target="media/image13.png"/><Relationship Id="rId179" Type="http://schemas.openxmlformats.org/officeDocument/2006/relationships/oleObject" Target="embeddings/oleObject79.bin"/><Relationship Id="rId178" Type="http://schemas.openxmlformats.org/officeDocument/2006/relationships/image" Target="media/image90.wmf"/><Relationship Id="rId177" Type="http://schemas.openxmlformats.org/officeDocument/2006/relationships/oleObject" Target="embeddings/oleObject78.bin"/><Relationship Id="rId176" Type="http://schemas.openxmlformats.org/officeDocument/2006/relationships/image" Target="media/image89.wmf"/><Relationship Id="rId175" Type="http://schemas.openxmlformats.org/officeDocument/2006/relationships/oleObject" Target="embeddings/oleObject77.bin"/><Relationship Id="rId174" Type="http://schemas.openxmlformats.org/officeDocument/2006/relationships/image" Target="media/image88.wmf"/><Relationship Id="rId173" Type="http://schemas.openxmlformats.org/officeDocument/2006/relationships/oleObject" Target="embeddings/oleObject76.bin"/><Relationship Id="rId172" Type="http://schemas.openxmlformats.org/officeDocument/2006/relationships/image" Target="media/image87.wmf"/><Relationship Id="rId171" Type="http://schemas.openxmlformats.org/officeDocument/2006/relationships/oleObject" Target="embeddings/oleObject75.bin"/><Relationship Id="rId170" Type="http://schemas.openxmlformats.org/officeDocument/2006/relationships/image" Target="media/image86.wmf"/><Relationship Id="rId17" Type="http://schemas.openxmlformats.org/officeDocument/2006/relationships/image" Target="media/image12.png"/><Relationship Id="rId169" Type="http://schemas.openxmlformats.org/officeDocument/2006/relationships/oleObject" Target="embeddings/oleObject74.bin"/><Relationship Id="rId168" Type="http://schemas.openxmlformats.org/officeDocument/2006/relationships/image" Target="media/image85.wmf"/><Relationship Id="rId167" Type="http://schemas.openxmlformats.org/officeDocument/2006/relationships/oleObject" Target="embeddings/oleObject73.bin"/><Relationship Id="rId166" Type="http://schemas.openxmlformats.org/officeDocument/2006/relationships/image" Target="media/image84.wmf"/><Relationship Id="rId165" Type="http://schemas.openxmlformats.org/officeDocument/2006/relationships/oleObject" Target="embeddings/oleObject72.bin"/><Relationship Id="rId164" Type="http://schemas.openxmlformats.org/officeDocument/2006/relationships/chart" Target="charts/chart5.xml"/><Relationship Id="rId163" Type="http://schemas.openxmlformats.org/officeDocument/2006/relationships/chart" Target="charts/chart4.xml"/><Relationship Id="rId162" Type="http://schemas.openxmlformats.org/officeDocument/2006/relationships/chart" Target="charts/chart3.xml"/><Relationship Id="rId161" Type="http://schemas.openxmlformats.org/officeDocument/2006/relationships/chart" Target="charts/chart2.xml"/><Relationship Id="rId160" Type="http://schemas.openxmlformats.org/officeDocument/2006/relationships/chart" Target="charts/chart1.xml"/><Relationship Id="rId16" Type="http://schemas.openxmlformats.org/officeDocument/2006/relationships/image" Target="media/image11.png"/><Relationship Id="rId159" Type="http://schemas.openxmlformats.org/officeDocument/2006/relationships/oleObject" Target="embeddings/oleObject71.bin"/><Relationship Id="rId158" Type="http://schemas.openxmlformats.org/officeDocument/2006/relationships/oleObject" Target="embeddings/oleObject70.bin"/><Relationship Id="rId157" Type="http://schemas.openxmlformats.org/officeDocument/2006/relationships/oleObject" Target="embeddings/oleObject69.bin"/><Relationship Id="rId156" Type="http://schemas.openxmlformats.org/officeDocument/2006/relationships/oleObject" Target="embeddings/oleObject68.bin"/><Relationship Id="rId155" Type="http://schemas.openxmlformats.org/officeDocument/2006/relationships/oleObject" Target="embeddings/oleObject67.bin"/><Relationship Id="rId154" Type="http://schemas.openxmlformats.org/officeDocument/2006/relationships/image" Target="media/image83.wmf"/><Relationship Id="rId153" Type="http://schemas.openxmlformats.org/officeDocument/2006/relationships/oleObject" Target="embeddings/oleObject66.bin"/><Relationship Id="rId152" Type="http://schemas.openxmlformats.org/officeDocument/2006/relationships/image" Target="media/image82.wmf"/><Relationship Id="rId151" Type="http://schemas.openxmlformats.org/officeDocument/2006/relationships/oleObject" Target="embeddings/oleObject65.bin"/><Relationship Id="rId150" Type="http://schemas.openxmlformats.org/officeDocument/2006/relationships/image" Target="media/image81.wmf"/><Relationship Id="rId15" Type="http://schemas.openxmlformats.org/officeDocument/2006/relationships/image" Target="media/image10.png"/><Relationship Id="rId149" Type="http://schemas.openxmlformats.org/officeDocument/2006/relationships/oleObject" Target="embeddings/oleObject64.bin"/><Relationship Id="rId148" Type="http://schemas.openxmlformats.org/officeDocument/2006/relationships/image" Target="media/image80.wmf"/><Relationship Id="rId147" Type="http://schemas.openxmlformats.org/officeDocument/2006/relationships/oleObject" Target="embeddings/oleObject63.bin"/><Relationship Id="rId146" Type="http://schemas.openxmlformats.org/officeDocument/2006/relationships/image" Target="media/image79.wmf"/><Relationship Id="rId145" Type="http://schemas.openxmlformats.org/officeDocument/2006/relationships/oleObject" Target="embeddings/oleObject62.bin"/><Relationship Id="rId144" Type="http://schemas.openxmlformats.org/officeDocument/2006/relationships/image" Target="media/image78.wmf"/><Relationship Id="rId143" Type="http://schemas.openxmlformats.org/officeDocument/2006/relationships/oleObject" Target="embeddings/oleObject61.bin"/><Relationship Id="rId142" Type="http://schemas.openxmlformats.org/officeDocument/2006/relationships/image" Target="media/image77.wmf"/><Relationship Id="rId141" Type="http://schemas.openxmlformats.org/officeDocument/2006/relationships/oleObject" Target="embeddings/oleObject60.bin"/><Relationship Id="rId140" Type="http://schemas.openxmlformats.org/officeDocument/2006/relationships/image" Target="media/image76.wmf"/><Relationship Id="rId14" Type="http://schemas.openxmlformats.org/officeDocument/2006/relationships/image" Target="media/image9.png"/><Relationship Id="rId139" Type="http://schemas.openxmlformats.org/officeDocument/2006/relationships/oleObject" Target="embeddings/oleObject59.bin"/><Relationship Id="rId138" Type="http://schemas.openxmlformats.org/officeDocument/2006/relationships/image" Target="media/image75.wmf"/><Relationship Id="rId137" Type="http://schemas.openxmlformats.org/officeDocument/2006/relationships/oleObject" Target="embeddings/oleObject58.bin"/><Relationship Id="rId136" Type="http://schemas.openxmlformats.org/officeDocument/2006/relationships/image" Target="media/image74.wmf"/><Relationship Id="rId135" Type="http://schemas.openxmlformats.org/officeDocument/2006/relationships/oleObject" Target="embeddings/oleObject57.bin"/><Relationship Id="rId134" Type="http://schemas.openxmlformats.org/officeDocument/2006/relationships/image" Target="media/image73.wmf"/><Relationship Id="rId133" Type="http://schemas.openxmlformats.org/officeDocument/2006/relationships/oleObject" Target="embeddings/oleObject56.bin"/><Relationship Id="rId132" Type="http://schemas.openxmlformats.org/officeDocument/2006/relationships/image" Target="media/image72.wmf"/><Relationship Id="rId131" Type="http://schemas.openxmlformats.org/officeDocument/2006/relationships/oleObject" Target="embeddings/oleObject55.bin"/><Relationship Id="rId130" Type="http://schemas.openxmlformats.org/officeDocument/2006/relationships/image" Target="media/image71.wmf"/><Relationship Id="rId13" Type="http://schemas.openxmlformats.org/officeDocument/2006/relationships/image" Target="media/image8.png"/><Relationship Id="rId129" Type="http://schemas.openxmlformats.org/officeDocument/2006/relationships/oleObject" Target="embeddings/oleObject54.bin"/><Relationship Id="rId128" Type="http://schemas.openxmlformats.org/officeDocument/2006/relationships/image" Target="media/image70.wmf"/><Relationship Id="rId127" Type="http://schemas.openxmlformats.org/officeDocument/2006/relationships/oleObject" Target="embeddings/oleObject53.bin"/><Relationship Id="rId126" Type="http://schemas.openxmlformats.org/officeDocument/2006/relationships/image" Target="media/image69.wmf"/><Relationship Id="rId125" Type="http://schemas.openxmlformats.org/officeDocument/2006/relationships/oleObject" Target="embeddings/oleObject52.bin"/><Relationship Id="rId124" Type="http://schemas.openxmlformats.org/officeDocument/2006/relationships/image" Target="media/image68.wmf"/><Relationship Id="rId123" Type="http://schemas.openxmlformats.org/officeDocument/2006/relationships/oleObject" Target="embeddings/oleObject51.bin"/><Relationship Id="rId122" Type="http://schemas.openxmlformats.org/officeDocument/2006/relationships/image" Target="media/image67.wmf"/><Relationship Id="rId121" Type="http://schemas.openxmlformats.org/officeDocument/2006/relationships/oleObject" Target="embeddings/oleObject50.bin"/><Relationship Id="rId120" Type="http://schemas.openxmlformats.org/officeDocument/2006/relationships/image" Target="media/image66.wmf"/><Relationship Id="rId12" Type="http://schemas.openxmlformats.org/officeDocument/2006/relationships/image" Target="media/image7.png"/><Relationship Id="rId119" Type="http://schemas.openxmlformats.org/officeDocument/2006/relationships/oleObject" Target="embeddings/oleObject49.bin"/><Relationship Id="rId118" Type="http://schemas.openxmlformats.org/officeDocument/2006/relationships/image" Target="media/image65.wmf"/><Relationship Id="rId117" Type="http://schemas.openxmlformats.org/officeDocument/2006/relationships/oleObject" Target="embeddings/oleObject48.bin"/><Relationship Id="rId116" Type="http://schemas.openxmlformats.org/officeDocument/2006/relationships/image" Target="media/image64.wmf"/><Relationship Id="rId115" Type="http://schemas.openxmlformats.org/officeDocument/2006/relationships/oleObject" Target="embeddings/oleObject47.bin"/><Relationship Id="rId114" Type="http://schemas.openxmlformats.org/officeDocument/2006/relationships/image" Target="media/image63.wmf"/><Relationship Id="rId113" Type="http://schemas.openxmlformats.org/officeDocument/2006/relationships/oleObject" Target="embeddings/oleObject46.bin"/><Relationship Id="rId112" Type="http://schemas.openxmlformats.org/officeDocument/2006/relationships/image" Target="media/image62.wmf"/><Relationship Id="rId111" Type="http://schemas.openxmlformats.org/officeDocument/2006/relationships/oleObject" Target="embeddings/oleObject45.bin"/><Relationship Id="rId110" Type="http://schemas.openxmlformats.org/officeDocument/2006/relationships/image" Target="media/image61.wmf"/><Relationship Id="rId11" Type="http://schemas.openxmlformats.org/officeDocument/2006/relationships/image" Target="media/image6.png"/><Relationship Id="rId109" Type="http://schemas.openxmlformats.org/officeDocument/2006/relationships/oleObject" Target="embeddings/oleObject44.bin"/><Relationship Id="rId108" Type="http://schemas.openxmlformats.org/officeDocument/2006/relationships/image" Target="media/image60.wmf"/><Relationship Id="rId107" Type="http://schemas.openxmlformats.org/officeDocument/2006/relationships/oleObject" Target="embeddings/oleObject43.bin"/><Relationship Id="rId106" Type="http://schemas.openxmlformats.org/officeDocument/2006/relationships/image" Target="media/image59.wmf"/><Relationship Id="rId105" Type="http://schemas.openxmlformats.org/officeDocument/2006/relationships/oleObject" Target="embeddings/oleObject42.bin"/><Relationship Id="rId104" Type="http://schemas.openxmlformats.org/officeDocument/2006/relationships/image" Target="media/image58.wmf"/><Relationship Id="rId103" Type="http://schemas.openxmlformats.org/officeDocument/2006/relationships/oleObject" Target="embeddings/oleObject41.bin"/><Relationship Id="rId102" Type="http://schemas.openxmlformats.org/officeDocument/2006/relationships/image" Target="media/image57.wmf"/><Relationship Id="rId101" Type="http://schemas.openxmlformats.org/officeDocument/2006/relationships/oleObject" Target="embeddings/oleObject40.bin"/><Relationship Id="rId100" Type="http://schemas.openxmlformats.org/officeDocument/2006/relationships/image" Target="media/image56.wmf"/><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360&#23433;&#20840;&#27983;&#35272;&#22120;&#19979;&#36733;\&#22825;&#27941;&#32479;&#35745;&#25968;&#25454;\&#30005;&#21147;&#38656;&#2771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zcy\Desktop\&#32467;&#26524;&#2227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zcy\Desktop\&#32467;&#26524;&#2227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v1.3.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zcy\Desktop\&#25104;&#2641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7131069998364"/>
          <c:y val="0.166230788900548"/>
          <c:w val="0.863121865864328"/>
          <c:h val="0.729455696537373"/>
        </c:manualLayout>
      </c:layout>
      <c:barChart>
        <c:barDir val="col"/>
        <c:grouping val="clustered"/>
        <c:varyColors val="0"/>
        <c:ser>
          <c:idx val="5"/>
          <c:order val="4"/>
          <c:tx>
            <c:strRef>
              <c:f>[电力需求数据.xlsx]Sheet7!$F$26</c:f>
              <c:strCache>
                <c:ptCount val="1"/>
                <c:pt idx="0">
                  <c:v>error</c:v>
                </c:pt>
              </c:strCache>
            </c:strRef>
          </c:tx>
          <c:spPr>
            <a:solidFill>
              <a:srgbClr val="2E75B6"/>
            </a:solidFill>
            <a:ln>
              <a:solidFill>
                <a:schemeClr val="accent1">
                  <a:lumMod val="50000"/>
                </a:schemeClr>
              </a:solidFill>
            </a:ln>
            <a:effectLst/>
          </c:spPr>
          <c:invertIfNegative val="1"/>
          <c:dLbls>
            <c:delete val="1"/>
          </c:dLbls>
          <c:val>
            <c:numRef>
              <c:f>[电力需求数据.xlsx]Sheet7!$F$27:$F$42</c:f>
              <c:numCache>
                <c:formatCode>0.000000000_ </c:formatCode>
                <c:ptCount val="16"/>
                <c:pt idx="0">
                  <c:v>6.2345</c:v>
                </c:pt>
                <c:pt idx="1">
                  <c:v>5.66690000000001</c:v>
                </c:pt>
                <c:pt idx="2">
                  <c:v>0.0373000000000019</c:v>
                </c:pt>
                <c:pt idx="3">
                  <c:v>-2.57599999999999</c:v>
                </c:pt>
                <c:pt idx="4">
                  <c:v>0.275999999999982</c:v>
                </c:pt>
                <c:pt idx="5">
                  <c:v>-0.208999999999989</c:v>
                </c:pt>
                <c:pt idx="6">
                  <c:v>-5.78100000000001</c:v>
                </c:pt>
                <c:pt idx="7">
                  <c:v>-7.17699999999999</c:v>
                </c:pt>
                <c:pt idx="8">
                  <c:v>-0.48599999999999</c:v>
                </c:pt>
                <c:pt idx="9">
                  <c:v>0.0640000000000214</c:v>
                </c:pt>
                <c:pt idx="10">
                  <c:v>-4.393</c:v>
                </c:pt>
                <c:pt idx="11">
                  <c:v>4.83800000000002</c:v>
                </c:pt>
                <c:pt idx="12">
                  <c:v>5.22799999999998</c:v>
                </c:pt>
                <c:pt idx="13">
                  <c:v>5.749</c:v>
                </c:pt>
                <c:pt idx="14">
                  <c:v>-0.0840000000000032</c:v>
                </c:pt>
                <c:pt idx="15">
                  <c:v>-6.62899999999999</c:v>
                </c:pt>
              </c:numCache>
            </c:numRef>
          </c:val>
          <c:extLst>
            <c:ext xmlns:c14="http://schemas.microsoft.com/office/drawing/2007/8/2/chart" uri="{6F2FDCE9-48DA-4B69-8628-5D25D57E5C99}">
              <c14:invertSolidFillFmt>
                <c14:spPr xmlns:c14="http://schemas.microsoft.com/office/drawing/2007/8/2/chart">
                  <a:solidFill>
                    <a:srgbClr val="FF0000"/>
                  </a:solidFill>
                </c14:spPr>
              </c14:invertSolidFillFmt>
            </c:ext>
          </c:extLst>
        </c:ser>
        <c:dLbls>
          <c:showLegendKey val="0"/>
          <c:showVal val="0"/>
          <c:showCatName val="0"/>
          <c:showSerName val="0"/>
          <c:showPercent val="0"/>
          <c:showBubbleSize val="0"/>
        </c:dLbls>
        <c:gapWidth val="50"/>
        <c:overlap val="100"/>
        <c:axId val="458214064"/>
        <c:axId val="458213504"/>
      </c:barChart>
      <c:lineChart>
        <c:grouping val="standard"/>
        <c:varyColors val="0"/>
        <c:ser>
          <c:idx val="2"/>
          <c:order val="1"/>
          <c:tx>
            <c:strRef>
              <c:f>[电力需求数据.xlsx]Sheet7!$C$26</c:f>
              <c:strCache>
                <c:ptCount val="1"/>
                <c:pt idx="0">
                  <c:v>prediction</c:v>
                </c:pt>
              </c:strCache>
            </c:strRef>
          </c:tx>
          <c:spPr>
            <a:ln w="12700" cap="rnd">
              <a:solidFill>
                <a:srgbClr val="002060"/>
              </a:solidFill>
              <a:round/>
            </a:ln>
            <a:effectLst/>
          </c:spPr>
          <c:marker>
            <c:symbol val="triangle"/>
            <c:size val="6"/>
            <c:spPr>
              <a:solidFill>
                <a:srgbClr val="0070C0"/>
              </a:solidFill>
              <a:ln w="12700">
                <a:solidFill>
                  <a:srgbClr val="002060"/>
                </a:solidFill>
                <a:bevel/>
              </a:ln>
              <a:effectLst/>
            </c:spPr>
          </c:marker>
          <c:dLbls>
            <c:delete val="1"/>
          </c:dLbls>
          <c:cat>
            <c:numRef>
              <c:f>[电力需求数据.xlsx]Sheet7!$A$27:$A$42</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[电力需求数据.xlsx]Sheet7!$C$27:$C$42</c:f>
              <c:numCache>
                <c:formatCode>General</c:formatCode>
                <c:ptCount val="16"/>
                <c:pt idx="0">
                  <c:v>77.1995</c:v>
                </c:pt>
                <c:pt idx="1">
                  <c:v>80.8079</c:v>
                </c:pt>
                <c:pt idx="2">
                  <c:v>84.3373</c:v>
                </c:pt>
                <c:pt idx="3">
                  <c:v>91.324</c:v>
                </c:pt>
                <c:pt idx="4">
                  <c:v>105.567</c:v>
                </c:pt>
                <c:pt idx="5">
                  <c:v>115.243</c:v>
                </c:pt>
                <c:pt idx="6">
                  <c:v>124.314</c:v>
                </c:pt>
                <c:pt idx="7">
                  <c:v>141.236</c:v>
                </c:pt>
                <c:pt idx="8">
                  <c:v>154.281</c:v>
                </c:pt>
                <c:pt idx="9">
                  <c:v>165.112</c:v>
                </c:pt>
                <c:pt idx="10">
                  <c:v>189.329</c:v>
                </c:pt>
                <c:pt idx="11">
                  <c:v>213.386</c:v>
                </c:pt>
                <c:pt idx="12">
                  <c:v>228.185</c:v>
                </c:pt>
                <c:pt idx="13">
                  <c:v>244.093</c:v>
                </c:pt>
                <c:pt idx="14">
                  <c:v>247.098</c:v>
                </c:pt>
                <c:pt idx="15">
                  <c:v>248.71</c:v>
                </c:pt>
              </c:numCache>
            </c:numRef>
          </c:val>
          <c:smooth val="0"/>
        </c:ser>
        <c:ser>
          <c:idx val="1"/>
          <c:order val="0"/>
          <c:tx>
            <c:strRef>
              <c:f>[电力需求数据.xlsx]Sheet7!$B$26</c:f>
              <c:strCache>
                <c:ptCount val="1"/>
                <c:pt idx="0">
                  <c:v>Obeservation</c:v>
                </c:pt>
              </c:strCache>
            </c:strRef>
          </c:tx>
          <c:spPr>
            <a:ln w="12700" cap="rnd">
              <a:solidFill>
                <a:srgbClr val="FF0000"/>
              </a:solidFill>
              <a:round/>
            </a:ln>
            <a:effectLst/>
          </c:spPr>
          <c:marker>
            <c:symbol val="star"/>
            <c:size val="5"/>
            <c:spPr>
              <a:noFill/>
              <a:ln w="12700">
                <a:solidFill>
                  <a:srgbClr val="FF0000"/>
                </a:solidFill>
              </a:ln>
              <a:effectLst/>
            </c:spPr>
          </c:marker>
          <c:dLbls>
            <c:delete val="1"/>
          </c:dLbls>
          <c:cat>
            <c:numRef>
              <c:f>[电力需求数据.xlsx]Sheet7!$A$27:$A$42</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[电力需求数据.xlsx]Sheet7!$B$27:$B$42</c:f>
              <c:numCache>
                <c:formatCode>General</c:formatCode>
                <c:ptCount val="16"/>
                <c:pt idx="0">
                  <c:v>70.965</c:v>
                </c:pt>
                <c:pt idx="1">
                  <c:v>75.141</c:v>
                </c:pt>
                <c:pt idx="2">
                  <c:v>84.3</c:v>
                </c:pt>
                <c:pt idx="3">
                  <c:v>93.9</c:v>
                </c:pt>
                <c:pt idx="4">
                  <c:v>105.291</c:v>
                </c:pt>
                <c:pt idx="5">
                  <c:v>115.452</c:v>
                </c:pt>
                <c:pt idx="6">
                  <c:v>130.095</c:v>
                </c:pt>
                <c:pt idx="7">
                  <c:v>148.413</c:v>
                </c:pt>
                <c:pt idx="8">
                  <c:v>154.767</c:v>
                </c:pt>
                <c:pt idx="9">
                  <c:v>165.048</c:v>
                </c:pt>
                <c:pt idx="10">
                  <c:v>193.722</c:v>
                </c:pt>
                <c:pt idx="11">
                  <c:v>208.548</c:v>
                </c:pt>
                <c:pt idx="12">
                  <c:v>222.957</c:v>
                </c:pt>
                <c:pt idx="13">
                  <c:v>238.344</c:v>
                </c:pt>
                <c:pt idx="14">
                  <c:v>247.182</c:v>
                </c:pt>
                <c:pt idx="15">
                  <c:v>255.339</c:v>
                </c:pt>
              </c:numCache>
            </c:numRef>
          </c:val>
          <c:smooth val="0"/>
        </c:ser>
        <c:ser>
          <c:idx val="3"/>
          <c:order val="2"/>
          <c:tx>
            <c:strRef>
              <c:f>[电力需求数据.xlsx]Sheet7!$D$26</c:f>
              <c:strCache>
                <c:ptCount val="1"/>
                <c:pt idx="0">
                  <c:v>p-</c:v>
                </c:pt>
              </c:strCache>
            </c:strRef>
          </c:tx>
          <c:spPr>
            <a:ln w="12700" cap="rnd">
              <a:solidFill>
                <a:srgbClr val="002060"/>
              </a:solidFill>
              <a:prstDash val="lgDashDot"/>
              <a:round/>
            </a:ln>
            <a:effectLst/>
          </c:spPr>
          <c:marker>
            <c:symbol val="none"/>
          </c:marker>
          <c:dLbls>
            <c:delete val="1"/>
          </c:dLbls>
          <c:cat>
            <c:numRef>
              <c:f>[电力需求数据.xlsx]Sheet7!$A$27:$A$42</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[电力需求数据.xlsx]Sheet7!$D$27:$D$42</c:f>
              <c:numCache>
                <c:formatCode>0.00</c:formatCode>
                <c:ptCount val="16"/>
                <c:pt idx="0">
                  <c:v>67.93556</c:v>
                </c:pt>
                <c:pt idx="1">
                  <c:v>71.110952</c:v>
                </c:pt>
                <c:pt idx="2">
                  <c:v>74.216824</c:v>
                </c:pt>
                <c:pt idx="3">
                  <c:v>80.36512</c:v>
                </c:pt>
                <c:pt idx="4">
                  <c:v>92.89896</c:v>
                </c:pt>
                <c:pt idx="5">
                  <c:v>101.41384</c:v>
                </c:pt>
                <c:pt idx="6">
                  <c:v>109.39632</c:v>
                </c:pt>
                <c:pt idx="7">
                  <c:v>124.28768</c:v>
                </c:pt>
                <c:pt idx="8">
                  <c:v>137.31009</c:v>
                </c:pt>
                <c:pt idx="9">
                  <c:v>151.90304</c:v>
                </c:pt>
                <c:pt idx="10">
                  <c:v>170.3961</c:v>
                </c:pt>
                <c:pt idx="11">
                  <c:v>198.44898</c:v>
                </c:pt>
                <c:pt idx="12">
                  <c:v>212.21205</c:v>
                </c:pt>
                <c:pt idx="13">
                  <c:v>231.88835</c:v>
                </c:pt>
                <c:pt idx="14">
                  <c:v>234.7431</c:v>
                </c:pt>
                <c:pt idx="15">
                  <c:v>236.2745</c:v>
                </c:pt>
              </c:numCache>
            </c:numRef>
          </c:val>
          <c:smooth val="0"/>
        </c:ser>
        <c:ser>
          <c:idx val="4"/>
          <c:order val="3"/>
          <c:tx>
            <c:strRef>
              <c:f>[电力需求数据.xlsx]Sheet7!$E$26</c:f>
              <c:strCache>
                <c:ptCount val="1"/>
                <c:pt idx="0">
                  <c:v>p+</c:v>
                </c:pt>
              </c:strCache>
            </c:strRef>
          </c:tx>
          <c:spPr>
            <a:ln w="12700" cap="rnd">
              <a:solidFill>
                <a:srgbClr val="002060"/>
              </a:solidFill>
              <a:prstDash val="lgDashDot"/>
              <a:round/>
            </a:ln>
            <a:effectLst/>
          </c:spPr>
          <c:marker>
            <c:symbol val="none"/>
          </c:marker>
          <c:dLbls>
            <c:delete val="1"/>
          </c:dLbls>
          <c:cat>
            <c:numRef>
              <c:f>[电力需求数据.xlsx]Sheet7!$A$27:$A$42</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[电力需求数据.xlsx]Sheet7!$E$27:$E$42</c:f>
              <c:numCache>
                <c:formatCode>0.00</c:formatCode>
                <c:ptCount val="16"/>
                <c:pt idx="0">
                  <c:v>84.147455</c:v>
                </c:pt>
                <c:pt idx="1">
                  <c:v>88.080611</c:v>
                </c:pt>
                <c:pt idx="2">
                  <c:v>91.927657</c:v>
                </c:pt>
                <c:pt idx="3">
                  <c:v>99.54316</c:v>
                </c:pt>
                <c:pt idx="4">
                  <c:v>115.06803</c:v>
                </c:pt>
                <c:pt idx="5">
                  <c:v>125.61487</c:v>
                </c:pt>
                <c:pt idx="6">
                  <c:v>135.50226</c:v>
                </c:pt>
                <c:pt idx="7">
                  <c:v>153.94724</c:v>
                </c:pt>
                <c:pt idx="8">
                  <c:v>168.16629</c:v>
                </c:pt>
                <c:pt idx="9">
                  <c:v>181.6232</c:v>
                </c:pt>
                <c:pt idx="10">
                  <c:v>206.36861</c:v>
                </c:pt>
                <c:pt idx="11">
                  <c:v>229.38995</c:v>
                </c:pt>
                <c:pt idx="12">
                  <c:v>244.15795</c:v>
                </c:pt>
                <c:pt idx="13">
                  <c:v>258.73858</c:v>
                </c:pt>
                <c:pt idx="14">
                  <c:v>259.4529</c:v>
                </c:pt>
                <c:pt idx="15">
                  <c:v>261.1455</c:v>
                </c:pt>
              </c:numCache>
            </c:numRef>
          </c:val>
          <c:smooth val="0"/>
        </c:ser>
        <c:dLbls>
          <c:showLegendKey val="0"/>
          <c:showVal val="0"/>
          <c:showCatName val="0"/>
          <c:showSerName val="0"/>
          <c:showPercent val="0"/>
          <c:showBubbleSize val="0"/>
        </c:dLbls>
        <c:marker val="1"/>
        <c:smooth val="0"/>
        <c:axId val="458214064"/>
        <c:axId val="458213504"/>
      </c:lineChart>
      <c:catAx>
        <c:axId val="458214064"/>
        <c:scaling>
          <c:orientation val="minMax"/>
        </c:scaling>
        <c:delete val="0"/>
        <c:axPos val="b"/>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none" spc="0" normalizeH="0" baseline="0">
                <a:solidFill>
                  <a:schemeClr val="tx1"/>
                </a:solidFill>
                <a:latin typeface="+mn-lt"/>
                <a:ea typeface="+mn-ea"/>
                <a:cs typeface="+mn-cs"/>
              </a:defRPr>
            </a:pPr>
          </a:p>
        </c:txPr>
        <c:crossAx val="458213504"/>
        <c:crossesAt val="0"/>
        <c:auto val="1"/>
        <c:lblAlgn val="ctr"/>
        <c:lblOffset val="50"/>
        <c:tickLblSkip val="1"/>
        <c:noMultiLvlLbl val="0"/>
      </c:catAx>
      <c:valAx>
        <c:axId val="458213504"/>
        <c:scaling>
          <c:orientation val="minMax"/>
          <c:max val="2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lang="zh-CN" sz="900" b="0" i="0" u="none" strike="noStrike" kern="1200" cap="none" baseline="0">
                    <a:solidFill>
                      <a:sysClr val="windowText" lastClr="000000"/>
                    </a:solidFill>
                    <a:latin typeface="+mn-lt"/>
                    <a:ea typeface="+mn-ea"/>
                    <a:cs typeface="+mn-cs"/>
                  </a:defRPr>
                </a:pPr>
                <a:r>
                  <a:rPr lang="en-US" altLang="zh-CN" cap="none">
                    <a:solidFill>
                      <a:sysClr val="windowText" lastClr="000000"/>
                    </a:solidFill>
                  </a:rPr>
                  <a:t>10</a:t>
                </a:r>
                <a:r>
                  <a:rPr lang="en-US" altLang="zh-CN" cap="none" baseline="30000">
                    <a:solidFill>
                      <a:sysClr val="windowText" lastClr="000000"/>
                    </a:solidFill>
                  </a:rPr>
                  <a:t>2</a:t>
                </a:r>
                <a:r>
                  <a:rPr lang="en-US" altLang="zh-CN" cap="none">
                    <a:solidFill>
                      <a:sysClr val="windowText" lastClr="000000"/>
                    </a:solidFill>
                  </a:rPr>
                  <a:t>GWh</a:t>
                </a:r>
                <a:endParaRPr lang="zh-CN" altLang="en-US" cap="none">
                  <a:solidFill>
                    <a:sysClr val="windowText" lastClr="000000"/>
                  </a:solidFill>
                </a:endParaRPr>
              </a:p>
            </c:rich>
          </c:tx>
          <c:layout>
            <c:manualLayout>
              <c:xMode val="edge"/>
              <c:yMode val="edge"/>
              <c:x val="0"/>
              <c:y val="0.0614478476534046"/>
            </c:manualLayout>
          </c:layout>
          <c:overlay val="0"/>
          <c:spPr>
            <a:noFill/>
            <a:ln>
              <a:noFill/>
            </a:ln>
            <a:effectLst/>
          </c:spPr>
        </c:title>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solidFill>
                <a:latin typeface="+mn-lt"/>
                <a:ea typeface="+mn-ea"/>
                <a:cs typeface="+mn-cs"/>
              </a:defRPr>
            </a:pPr>
          </a:p>
        </c:txPr>
        <c:crossAx val="458214064"/>
        <c:crosses val="autoZero"/>
        <c:crossBetween val="between"/>
        <c:majorUnit val="30"/>
        <c:minorUnit val="10"/>
      </c:valAx>
      <c:spPr>
        <a:noFill/>
        <a:ln>
          <a:solidFill>
            <a:schemeClr val="bg1">
              <a:lumMod val="50000"/>
            </a:schemeClr>
          </a:solidFill>
        </a:ln>
        <a:effectLst/>
      </c:spPr>
    </c:plotArea>
    <c:legend>
      <c:legendPos val="t"/>
      <c:layout>
        <c:manualLayout>
          <c:xMode val="edge"/>
          <c:yMode val="edge"/>
          <c:x val="0.0849989905108015"/>
          <c:y val="0.00342162576822354"/>
          <c:w val="0.903647957466855"/>
          <c:h val="0.13266501641257"/>
        </c:manualLayout>
      </c:layout>
      <c:overlay val="0"/>
      <c:spPr>
        <a:noFill/>
        <a:ln>
          <a:noFill/>
        </a:ln>
        <a:effectLst/>
      </c:spPr>
      <c:txPr>
        <a:bodyPr rot="0" spcFirstLastPara="1" vertOverflow="ellipsis" vert="horz" wrap="square" anchor="ctr" anchorCtr="1"/>
        <a:lstStyle/>
        <a:p>
          <a:pPr>
            <a:defRPr lang="zh-CN" sz="800" b="0" i="0" u="none" strike="noStrike" kern="1200" baseline="0">
              <a:solidFill>
                <a:schemeClr val="tx1"/>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Sheet3!$A$114</c:f>
              <c:strCache>
                <c:ptCount val="1"/>
                <c:pt idx="0">
                  <c:v>period1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delete val="1"/>
          </c:dLbls>
          <c:cat>
            <c:multiLvlStrRef>
              <c:f>Sheet3!$B$111:$AO$113</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spring</c:v>
                  </c:pt>
                  <c:pt idx="20">
                    <c:v>summer</c:v>
                  </c:pt>
                </c:lvl>
              </c:multiLvlStrCache>
            </c:multiLvlStrRef>
          </c:cat>
          <c:val>
            <c:numRef>
              <c:f>Sheet3!$B$114:$AO$114</c:f>
              <c:numCache>
                <c:formatCode>General</c:formatCode>
                <c:ptCount val="40"/>
                <c:pt idx="0">
                  <c:v>1307</c:v>
                </c:pt>
                <c:pt idx="1">
                  <c:v>0</c:v>
                </c:pt>
                <c:pt idx="2">
                  <c:v>0</c:v>
                </c:pt>
                <c:pt idx="3">
                  <c:v>360</c:v>
                </c:pt>
                <c:pt idx="4">
                  <c:v>0</c:v>
                </c:pt>
                <c:pt idx="5">
                  <c:v>1548</c:v>
                </c:pt>
                <c:pt idx="6">
                  <c:v>0</c:v>
                </c:pt>
                <c:pt idx="7">
                  <c:v>0</c:v>
                </c:pt>
                <c:pt idx="8">
                  <c:v>252</c:v>
                </c:pt>
                <c:pt idx="9">
                  <c:v>0</c:v>
                </c:pt>
                <c:pt idx="20">
                  <c:v>1307</c:v>
                </c:pt>
                <c:pt idx="21">
                  <c:v>0</c:v>
                </c:pt>
                <c:pt idx="22">
                  <c:v>0</c:v>
                </c:pt>
                <c:pt idx="23">
                  <c:v>396</c:v>
                </c:pt>
                <c:pt idx="24">
                  <c:v>0</c:v>
                </c:pt>
                <c:pt idx="25">
                  <c:v>1373.4</c:v>
                </c:pt>
                <c:pt idx="26">
                  <c:v>0</c:v>
                </c:pt>
                <c:pt idx="27">
                  <c:v>174.6</c:v>
                </c:pt>
                <c:pt idx="28">
                  <c:v>338.4</c:v>
                </c:pt>
                <c:pt idx="29">
                  <c:v>0</c:v>
                </c:pt>
              </c:numCache>
            </c:numRef>
          </c:val>
        </c:ser>
        <c:ser>
          <c:idx val="1"/>
          <c:order val="1"/>
          <c:tx>
            <c:strRef>
              <c:f>Sheet3!$A$115</c:f>
              <c:strCache>
                <c:ptCount val="1"/>
                <c:pt idx="0">
                  <c:v>period2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elete val="1"/>
          </c:dLbls>
          <c:cat>
            <c:multiLvlStrRef>
              <c:f>Sheet3!$B$111:$AO$113</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spring</c:v>
                  </c:pt>
                  <c:pt idx="20">
                    <c:v>summer</c:v>
                  </c:pt>
                </c:lvl>
              </c:multiLvlStrCache>
            </c:multiLvlStrRef>
          </c:cat>
          <c:val>
            <c:numRef>
              <c:f>Sheet3!$B$115:$AO$115</c:f>
              <c:numCache>
                <c:formatCode>General</c:formatCode>
                <c:ptCount val="40"/>
                <c:pt idx="0">
                  <c:v>1166.82</c:v>
                </c:pt>
                <c:pt idx="1">
                  <c:v>226.8677</c:v>
                </c:pt>
                <c:pt idx="2">
                  <c:v>0</c:v>
                </c:pt>
                <c:pt idx="3">
                  <c:v>408.672</c:v>
                </c:pt>
                <c:pt idx="4">
                  <c:v>0</c:v>
                </c:pt>
                <c:pt idx="5">
                  <c:v>1479.112</c:v>
                </c:pt>
                <c:pt idx="6">
                  <c:v>0</c:v>
                </c:pt>
                <c:pt idx="7">
                  <c:v>155.575999999999</c:v>
                </c:pt>
                <c:pt idx="8">
                  <c:v>309.312</c:v>
                </c:pt>
                <c:pt idx="9">
                  <c:v>0</c:v>
                </c:pt>
                <c:pt idx="20">
                  <c:v>1218</c:v>
                </c:pt>
                <c:pt idx="21">
                  <c:v>200.688</c:v>
                </c:pt>
                <c:pt idx="22">
                  <c:v>0</c:v>
                </c:pt>
                <c:pt idx="23">
                  <c:v>447.552</c:v>
                </c:pt>
                <c:pt idx="24">
                  <c:v>0</c:v>
                </c:pt>
                <c:pt idx="25">
                  <c:v>1302.448</c:v>
                </c:pt>
                <c:pt idx="26">
                  <c:v>0</c:v>
                </c:pt>
                <c:pt idx="27">
                  <c:v>243.016</c:v>
                </c:pt>
                <c:pt idx="28">
                  <c:v>402.624</c:v>
                </c:pt>
                <c:pt idx="29">
                  <c:v>64.2239999999999</c:v>
                </c:pt>
              </c:numCache>
            </c:numRef>
          </c:val>
        </c:ser>
        <c:ser>
          <c:idx val="2"/>
          <c:order val="2"/>
          <c:tx>
            <c:strRef>
              <c:f>Sheet3!$A$116</c:f>
              <c:strCache>
                <c:ptCount val="1"/>
                <c:pt idx="0">
                  <c:v>period3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delete val="1"/>
          </c:dLbls>
          <c:cat>
            <c:multiLvlStrRef>
              <c:f>Sheet3!$B$111:$AO$113</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spring</c:v>
                  </c:pt>
                  <c:pt idx="20">
                    <c:v>summer</c:v>
                  </c:pt>
                </c:lvl>
              </c:multiLvlStrCache>
            </c:multiLvlStrRef>
          </c:cat>
          <c:val>
            <c:numRef>
              <c:f>Sheet3!$B$116:$AO$116</c:f>
              <c:numCache>
                <c:formatCode>General</c:formatCode>
                <c:ptCount val="40"/>
                <c:pt idx="0">
                  <c:v>1102</c:v>
                </c:pt>
                <c:pt idx="1">
                  <c:v>400.64</c:v>
                </c:pt>
                <c:pt idx="2">
                  <c:v>0</c:v>
                </c:pt>
                <c:pt idx="3">
                  <c:v>466.128</c:v>
                </c:pt>
                <c:pt idx="4">
                  <c:v>41.3280000000004</c:v>
                </c:pt>
                <c:pt idx="5">
                  <c:v>1481.656</c:v>
                </c:pt>
                <c:pt idx="6">
                  <c:v>0</c:v>
                </c:pt>
                <c:pt idx="7">
                  <c:v>233.280000000003</c:v>
                </c:pt>
                <c:pt idx="8">
                  <c:v>378.432000000001</c:v>
                </c:pt>
                <c:pt idx="9">
                  <c:v>40.0320000000007</c:v>
                </c:pt>
                <c:pt idx="20">
                  <c:v>1205</c:v>
                </c:pt>
                <c:pt idx="21">
                  <c:v>0</c:v>
                </c:pt>
                <c:pt idx="22">
                  <c:v>0</c:v>
                </c:pt>
                <c:pt idx="23">
                  <c:v>497.297600000002</c:v>
                </c:pt>
                <c:pt idx="24">
                  <c:v>0</c:v>
                </c:pt>
                <c:pt idx="25">
                  <c:v>928.127006896551</c:v>
                </c:pt>
                <c:pt idx="26">
                  <c:v>431.792993103445</c:v>
                </c:pt>
                <c:pt idx="27">
                  <c:v>302.372800000003</c:v>
                </c:pt>
                <c:pt idx="28">
                  <c:v>481.075200000001</c:v>
                </c:pt>
                <c:pt idx="29">
                  <c:v>142.675200000001</c:v>
                </c:pt>
              </c:numCache>
            </c:numRef>
          </c:val>
        </c:ser>
        <c:dLbls>
          <c:showLegendKey val="0"/>
          <c:showVal val="0"/>
          <c:showCatName val="0"/>
          <c:showSerName val="0"/>
          <c:showPercent val="0"/>
          <c:showBubbleSize val="0"/>
        </c:dLbls>
        <c:gapWidth val="219"/>
        <c:overlap val="-27"/>
        <c:axId val="410723744"/>
        <c:axId val="328678176"/>
      </c:barChart>
      <c:barChart>
        <c:barDir val="col"/>
        <c:grouping val="clustered"/>
        <c:varyColors val="0"/>
        <c:ser>
          <c:idx val="3"/>
          <c:order val="3"/>
          <c:tx>
            <c:strRef>
              <c:f>Sheet3!$A$117</c:f>
              <c:strCache>
                <c:ptCount val="1"/>
                <c:pt idx="0">
                  <c:v>period1</c:v>
                </c:pt>
              </c:strCache>
            </c:strRef>
          </c:tx>
          <c:spPr>
            <a:pattFill prst="solidDmnd">
              <a:fgClr>
                <a:schemeClr val="accent1">
                  <a:lumMod val="40000"/>
                  <a:lumOff val="60000"/>
                </a:schemeClr>
              </a:fgClr>
              <a:bgClr>
                <a:schemeClr val="bg1"/>
              </a:bgClr>
            </a:pattFill>
            <a:ln w="9525" cap="flat" cmpd="sng" algn="ctr">
              <a:solidFill>
                <a:srgbClr val="0070C0"/>
              </a:solidFill>
              <a:round/>
            </a:ln>
            <a:effectLst/>
          </c:spPr>
          <c:invertIfNegative val="0"/>
          <c:dLbls>
            <c:delete val="1"/>
          </c:dLbls>
          <c:cat>
            <c:multiLvlStrRef>
              <c:f>Sheet3!$B$111:$AO$113</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spring</c:v>
                  </c:pt>
                  <c:pt idx="20">
                    <c:v>summer</c:v>
                  </c:pt>
                </c:lvl>
              </c:multiLvlStrCache>
            </c:multiLvlStrRef>
          </c:cat>
          <c:val>
            <c:numRef>
              <c:f>Sheet3!$B$117:$AO$117</c:f>
              <c:numCache>
                <c:formatCode>General</c:formatCode>
                <c:ptCount val="40"/>
                <c:pt idx="10">
                  <c:v>410.4</c:v>
                </c:pt>
                <c:pt idx="11">
                  <c:v>0</c:v>
                </c:pt>
                <c:pt idx="12">
                  <c:v>108</c:v>
                </c:pt>
                <c:pt idx="13">
                  <c:v>180</c:v>
                </c:pt>
                <c:pt idx="14">
                  <c:v>10.8</c:v>
                </c:pt>
                <c:pt idx="15">
                  <c:v>338.4</c:v>
                </c:pt>
                <c:pt idx="16">
                  <c:v>0</c:v>
                </c:pt>
                <c:pt idx="17">
                  <c:v>162</c:v>
                </c:pt>
                <c:pt idx="18">
                  <c:v>234</c:v>
                </c:pt>
                <c:pt idx="19">
                  <c:v>64.8</c:v>
                </c:pt>
                <c:pt idx="30">
                  <c:v>655.2</c:v>
                </c:pt>
                <c:pt idx="31">
                  <c:v>0</c:v>
                </c:pt>
                <c:pt idx="32">
                  <c:v>230.4</c:v>
                </c:pt>
                <c:pt idx="33">
                  <c:v>302.4</c:v>
                </c:pt>
                <c:pt idx="34">
                  <c:v>133.2</c:v>
                </c:pt>
                <c:pt idx="35">
                  <c:v>547.2</c:v>
                </c:pt>
                <c:pt idx="36">
                  <c:v>0</c:v>
                </c:pt>
                <c:pt idx="37">
                  <c:v>266.4</c:v>
                </c:pt>
                <c:pt idx="38">
                  <c:v>338.4</c:v>
                </c:pt>
                <c:pt idx="39">
                  <c:v>169.2</c:v>
                </c:pt>
              </c:numCache>
            </c:numRef>
          </c:val>
        </c:ser>
        <c:ser>
          <c:idx val="4"/>
          <c:order val="4"/>
          <c:tx>
            <c:strRef>
              <c:f>Sheet3!$A$118</c:f>
              <c:strCache>
                <c:ptCount val="1"/>
                <c:pt idx="0">
                  <c:v>period2</c:v>
                </c:pt>
              </c:strCache>
            </c:strRef>
          </c:tx>
          <c:spPr>
            <a:pattFill prst="lgConfetti">
              <a:fgClr>
                <a:schemeClr val="accent2">
                  <a:lumMod val="60000"/>
                  <a:lumOff val="40000"/>
                </a:schemeClr>
              </a:fgClr>
              <a:bgClr>
                <a:schemeClr val="bg1"/>
              </a:bgClr>
            </a:pattFill>
            <a:ln w="9525" cap="flat" cmpd="sng" algn="ctr">
              <a:solidFill>
                <a:schemeClr val="accent2">
                  <a:lumMod val="75000"/>
                </a:schemeClr>
              </a:solidFill>
              <a:round/>
            </a:ln>
            <a:effectLst/>
          </c:spPr>
          <c:invertIfNegative val="0"/>
          <c:dLbls>
            <c:delete val="1"/>
          </c:dLbls>
          <c:cat>
            <c:multiLvlStrRef>
              <c:f>Sheet3!$B$111:$AO$113</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spring</c:v>
                  </c:pt>
                  <c:pt idx="20">
                    <c:v>summer</c:v>
                  </c:pt>
                </c:lvl>
              </c:multiLvlStrCache>
            </c:multiLvlStrRef>
          </c:cat>
          <c:val>
            <c:numRef>
              <c:f>Sheet3!$B$118:$AO$118</c:f>
              <c:numCache>
                <c:formatCode>General</c:formatCode>
                <c:ptCount val="40"/>
                <c:pt idx="10">
                  <c:v>368.208</c:v>
                </c:pt>
                <c:pt idx="11">
                  <c:v>0</c:v>
                </c:pt>
                <c:pt idx="12">
                  <c:v>140.976</c:v>
                </c:pt>
                <c:pt idx="13">
                  <c:v>212.976</c:v>
                </c:pt>
                <c:pt idx="14">
                  <c:v>43.7760000000001</c:v>
                </c:pt>
                <c:pt idx="15">
                  <c:v>0</c:v>
                </c:pt>
                <c:pt idx="16">
                  <c:v>0</c:v>
                </c:pt>
                <c:pt idx="17">
                  <c:v>199.296</c:v>
                </c:pt>
                <c:pt idx="18">
                  <c:v>271.296</c:v>
                </c:pt>
                <c:pt idx="19">
                  <c:v>102.096</c:v>
                </c:pt>
                <c:pt idx="30">
                  <c:v>632.592</c:v>
                </c:pt>
                <c:pt idx="31">
                  <c:v>0</c:v>
                </c:pt>
                <c:pt idx="32">
                  <c:v>273.168</c:v>
                </c:pt>
                <c:pt idx="33">
                  <c:v>345.168</c:v>
                </c:pt>
                <c:pt idx="34">
                  <c:v>175.968</c:v>
                </c:pt>
                <c:pt idx="35">
                  <c:v>515.952</c:v>
                </c:pt>
                <c:pt idx="36">
                  <c:v>290.448</c:v>
                </c:pt>
                <c:pt idx="37">
                  <c:v>312.048</c:v>
                </c:pt>
                <c:pt idx="38">
                  <c:v>384.048</c:v>
                </c:pt>
                <c:pt idx="39">
                  <c:v>214.848</c:v>
                </c:pt>
              </c:numCache>
            </c:numRef>
          </c:val>
        </c:ser>
        <c:ser>
          <c:idx val="5"/>
          <c:order val="5"/>
          <c:tx>
            <c:strRef>
              <c:f>Sheet3!$A$119</c:f>
              <c:strCache>
                <c:ptCount val="1"/>
                <c:pt idx="0">
                  <c:v>period3</c:v>
                </c:pt>
              </c:strCache>
            </c:strRef>
          </c:tx>
          <c:spPr>
            <a:pattFill prst="wdDnDiag">
              <a:fgClr>
                <a:schemeClr val="bg1">
                  <a:lumMod val="75000"/>
                </a:schemeClr>
              </a:fgClr>
              <a:bgClr>
                <a:schemeClr val="bg1"/>
              </a:bgClr>
            </a:pattFill>
            <a:ln w="9525" cap="flat" cmpd="sng" algn="ctr">
              <a:solidFill>
                <a:schemeClr val="bg1">
                  <a:lumMod val="50000"/>
                </a:schemeClr>
              </a:solidFill>
              <a:round/>
            </a:ln>
            <a:effectLst/>
          </c:spPr>
          <c:invertIfNegative val="0"/>
          <c:dLbls>
            <c:delete val="1"/>
          </c:dLbls>
          <c:cat>
            <c:multiLvlStrRef>
              <c:f>Sheet3!$B$111:$AO$113</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spring</c:v>
                  </c:pt>
                  <c:pt idx="20">
                    <c:v>summer</c:v>
                  </c:pt>
                </c:lvl>
              </c:multiLvlStrCache>
            </c:multiLvlStrRef>
          </c:cat>
          <c:val>
            <c:numRef>
              <c:f>Sheet3!$B$119:$AO$119</c:f>
              <c:numCache>
                <c:formatCode>General</c:formatCode>
                <c:ptCount val="40"/>
                <c:pt idx="10">
                  <c:v>0</c:v>
                </c:pt>
                <c:pt idx="11">
                  <c:v>0</c:v>
                </c:pt>
                <c:pt idx="12">
                  <c:v>181.368</c:v>
                </c:pt>
                <c:pt idx="13">
                  <c:v>253.368</c:v>
                </c:pt>
                <c:pt idx="14">
                  <c:v>84.1680000000004</c:v>
                </c:pt>
                <c:pt idx="15">
                  <c:v>0</c:v>
                </c:pt>
                <c:pt idx="16">
                  <c:v>0</c:v>
                </c:pt>
                <c:pt idx="17">
                  <c:v>245.52</c:v>
                </c:pt>
                <c:pt idx="18">
                  <c:v>317.52</c:v>
                </c:pt>
                <c:pt idx="19">
                  <c:v>148.32</c:v>
                </c:pt>
                <c:pt idx="30">
                  <c:v>614.447999999999</c:v>
                </c:pt>
                <c:pt idx="31">
                  <c:v>323.625599999999</c:v>
                </c:pt>
                <c:pt idx="32">
                  <c:v>326.7792</c:v>
                </c:pt>
                <c:pt idx="33">
                  <c:v>398.7792</c:v>
                </c:pt>
                <c:pt idx="34">
                  <c:v>229.5792</c:v>
                </c:pt>
                <c:pt idx="35">
                  <c:v>486.144</c:v>
                </c:pt>
                <c:pt idx="36">
                  <c:v>238.089599999999</c:v>
                </c:pt>
                <c:pt idx="37">
                  <c:v>369.5472</c:v>
                </c:pt>
                <c:pt idx="38">
                  <c:v>441.5472</c:v>
                </c:pt>
                <c:pt idx="39">
                  <c:v>272.3472</c:v>
                </c:pt>
              </c:numCache>
            </c:numRef>
          </c:val>
        </c:ser>
        <c:dLbls>
          <c:showLegendKey val="0"/>
          <c:showVal val="0"/>
          <c:showCatName val="0"/>
          <c:showSerName val="0"/>
          <c:showPercent val="0"/>
          <c:showBubbleSize val="0"/>
        </c:dLbls>
        <c:gapWidth val="219"/>
        <c:axId val="464511008"/>
        <c:axId val="505947568"/>
      </c:barChart>
      <c:catAx>
        <c:axId val="41072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328678176"/>
        <c:crosses val="autoZero"/>
        <c:auto val="1"/>
        <c:lblAlgn val="ctr"/>
        <c:lblOffset val="100"/>
        <c:noMultiLvlLbl val="0"/>
      </c:catAx>
      <c:valAx>
        <c:axId val="328678176"/>
        <c:scaling>
          <c:orientation val="minMax"/>
          <c:max val="2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10723744"/>
        <c:crosses val="autoZero"/>
        <c:crossBetween val="between"/>
      </c:valAx>
      <c:catAx>
        <c:axId val="464511008"/>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505947568"/>
        <c:crosses val="autoZero"/>
        <c:auto val="1"/>
        <c:lblAlgn val="ctr"/>
        <c:lblOffset val="100"/>
        <c:noMultiLvlLbl val="0"/>
      </c:catAx>
      <c:valAx>
        <c:axId val="50594756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64511008"/>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Sheet3!$A$129</c:f>
              <c:strCache>
                <c:ptCount val="1"/>
                <c:pt idx="0">
                  <c:v>period1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delete val="1"/>
          </c:dLbls>
          <c:cat>
            <c:multiLvlStrRef>
              <c:f>Sheet3!$B$126:$AO$128</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autumn</c:v>
                  </c:pt>
                  <c:pt idx="20">
                    <c:v>winter</c:v>
                  </c:pt>
                </c:lvl>
              </c:multiLvlStrCache>
            </c:multiLvlStrRef>
          </c:cat>
          <c:val>
            <c:numRef>
              <c:f>Sheet3!$B$129:$AO$129</c:f>
              <c:numCache>
                <c:formatCode>General</c:formatCode>
                <c:ptCount val="40"/>
                <c:pt idx="0">
                  <c:v>1332</c:v>
                </c:pt>
                <c:pt idx="1">
                  <c:v>0</c:v>
                </c:pt>
                <c:pt idx="2">
                  <c:v>0</c:v>
                </c:pt>
                <c:pt idx="3">
                  <c:v>396</c:v>
                </c:pt>
                <c:pt idx="4">
                  <c:v>0</c:v>
                </c:pt>
                <c:pt idx="5">
                  <c:v>1548</c:v>
                </c:pt>
                <c:pt idx="6">
                  <c:v>0</c:v>
                </c:pt>
                <c:pt idx="7">
                  <c:v>0</c:v>
                </c:pt>
                <c:pt idx="8">
                  <c:v>295.2</c:v>
                </c:pt>
                <c:pt idx="9">
                  <c:v>0</c:v>
                </c:pt>
                <c:pt idx="20">
                  <c:v>1307</c:v>
                </c:pt>
                <c:pt idx="21">
                  <c:v>0</c:v>
                </c:pt>
                <c:pt idx="22">
                  <c:v>0</c:v>
                </c:pt>
                <c:pt idx="23">
                  <c:v>396</c:v>
                </c:pt>
                <c:pt idx="24">
                  <c:v>0</c:v>
                </c:pt>
                <c:pt idx="25">
                  <c:v>1548</c:v>
                </c:pt>
                <c:pt idx="26">
                  <c:v>0</c:v>
                </c:pt>
                <c:pt idx="27">
                  <c:v>0</c:v>
                </c:pt>
                <c:pt idx="28">
                  <c:v>252</c:v>
                </c:pt>
                <c:pt idx="29">
                  <c:v>0</c:v>
                </c:pt>
              </c:numCache>
            </c:numRef>
          </c:val>
        </c:ser>
        <c:ser>
          <c:idx val="1"/>
          <c:order val="1"/>
          <c:tx>
            <c:strRef>
              <c:f>Sheet3!$A$130</c:f>
              <c:strCache>
                <c:ptCount val="1"/>
                <c:pt idx="0">
                  <c:v>period2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delete val="1"/>
          </c:dLbls>
          <c:cat>
            <c:multiLvlStrRef>
              <c:f>Sheet3!$B$126:$AO$128</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autumn</c:v>
                  </c:pt>
                  <c:pt idx="20">
                    <c:v>winter</c:v>
                  </c:pt>
                </c:lvl>
              </c:multiLvlStrCache>
            </c:multiLvlStrRef>
          </c:cat>
          <c:val>
            <c:numRef>
              <c:f>Sheet3!$B$130:$AO$130</c:f>
              <c:numCache>
                <c:formatCode>General</c:formatCode>
                <c:ptCount val="40"/>
                <c:pt idx="0">
                  <c:v>1303</c:v>
                </c:pt>
                <c:pt idx="1">
                  <c:v>90.688</c:v>
                </c:pt>
                <c:pt idx="2">
                  <c:v>0</c:v>
                </c:pt>
                <c:pt idx="3">
                  <c:v>447.552</c:v>
                </c:pt>
                <c:pt idx="4">
                  <c:v>0</c:v>
                </c:pt>
                <c:pt idx="5">
                  <c:v>1572.376</c:v>
                </c:pt>
                <c:pt idx="6">
                  <c:v>0</c:v>
                </c:pt>
                <c:pt idx="7">
                  <c:v>44.7440000000001</c:v>
                </c:pt>
                <c:pt idx="8">
                  <c:v>355.968</c:v>
                </c:pt>
                <c:pt idx="9">
                  <c:v>17.568</c:v>
                </c:pt>
                <c:pt idx="20">
                  <c:v>1303</c:v>
                </c:pt>
                <c:pt idx="21">
                  <c:v>90.688</c:v>
                </c:pt>
                <c:pt idx="22">
                  <c:v>0</c:v>
                </c:pt>
                <c:pt idx="23">
                  <c:v>447.552</c:v>
                </c:pt>
                <c:pt idx="24">
                  <c:v>0</c:v>
                </c:pt>
                <c:pt idx="25">
                  <c:v>1534</c:v>
                </c:pt>
                <c:pt idx="26">
                  <c:v>100.688</c:v>
                </c:pt>
                <c:pt idx="27">
                  <c:v>0</c:v>
                </c:pt>
                <c:pt idx="28">
                  <c:v>309.312</c:v>
                </c:pt>
                <c:pt idx="29">
                  <c:v>0</c:v>
                </c:pt>
              </c:numCache>
            </c:numRef>
          </c:val>
        </c:ser>
        <c:ser>
          <c:idx val="2"/>
          <c:order val="2"/>
          <c:tx>
            <c:strRef>
              <c:f>Sheet3!$A$131</c:f>
              <c:strCache>
                <c:ptCount val="1"/>
                <c:pt idx="0">
                  <c:v>period3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delete val="1"/>
          </c:dLbls>
          <c:cat>
            <c:multiLvlStrRef>
              <c:f>Sheet3!$B$126:$AO$128</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autumn</c:v>
                  </c:pt>
                  <c:pt idx="20">
                    <c:v>winter</c:v>
                  </c:pt>
                </c:lvl>
              </c:multiLvlStrCache>
            </c:multiLvlStrRef>
          </c:cat>
          <c:val>
            <c:numRef>
              <c:f>Sheet3!$B$131:$AO$131</c:f>
              <c:numCache>
                <c:formatCode>General</c:formatCode>
                <c:ptCount val="40"/>
                <c:pt idx="0">
                  <c:v>1243</c:v>
                </c:pt>
                <c:pt idx="1">
                  <c:v>300.968</c:v>
                </c:pt>
                <c:pt idx="2">
                  <c:v>0</c:v>
                </c:pt>
                <c:pt idx="3">
                  <c:v>508.896000000001</c:v>
                </c:pt>
                <c:pt idx="4">
                  <c:v>0</c:v>
                </c:pt>
                <c:pt idx="5">
                  <c:v>0</c:v>
                </c:pt>
                <c:pt idx="6">
                  <c:v>1402.0368</c:v>
                </c:pt>
                <c:pt idx="7">
                  <c:v>261.577600000002</c:v>
                </c:pt>
                <c:pt idx="8">
                  <c:v>429.7536</c:v>
                </c:pt>
                <c:pt idx="9">
                  <c:v>91.3536000000005</c:v>
                </c:pt>
                <c:pt idx="20">
                  <c:v>1295</c:v>
                </c:pt>
                <c:pt idx="21">
                  <c:v>200.872</c:v>
                </c:pt>
                <c:pt idx="22">
                  <c:v>0</c:v>
                </c:pt>
                <c:pt idx="23">
                  <c:v>508.896000000001</c:v>
                </c:pt>
                <c:pt idx="24">
                  <c:v>48.0960000000007</c:v>
                </c:pt>
                <c:pt idx="25">
                  <c:v>1506.5216</c:v>
                </c:pt>
                <c:pt idx="26">
                  <c:v>0</c:v>
                </c:pt>
                <c:pt idx="27">
                  <c:v>228.414400000003</c:v>
                </c:pt>
                <c:pt idx="28">
                  <c:v>378.432000000001</c:v>
                </c:pt>
                <c:pt idx="29">
                  <c:v>40.0320000000007</c:v>
                </c:pt>
              </c:numCache>
            </c:numRef>
          </c:val>
        </c:ser>
        <c:dLbls>
          <c:showLegendKey val="0"/>
          <c:showVal val="0"/>
          <c:showCatName val="0"/>
          <c:showSerName val="0"/>
          <c:showPercent val="0"/>
          <c:showBubbleSize val="0"/>
        </c:dLbls>
        <c:gapWidth val="247"/>
        <c:overlap val="-27"/>
        <c:axId val="464516048"/>
        <c:axId val="464516608"/>
      </c:barChart>
      <c:barChart>
        <c:barDir val="col"/>
        <c:grouping val="clustered"/>
        <c:varyColors val="0"/>
        <c:ser>
          <c:idx val="3"/>
          <c:order val="3"/>
          <c:tx>
            <c:strRef>
              <c:f>Sheet3!$A$132</c:f>
              <c:strCache>
                <c:ptCount val="1"/>
                <c:pt idx="0">
                  <c:v>period1</c:v>
                </c:pt>
              </c:strCache>
            </c:strRef>
          </c:tx>
          <c:spPr>
            <a:pattFill prst="solidDmnd">
              <a:fgClr>
                <a:schemeClr val="accent1">
                  <a:lumMod val="60000"/>
                  <a:lumOff val="40000"/>
                </a:schemeClr>
              </a:fgClr>
              <a:bgClr>
                <a:schemeClr val="bg1"/>
              </a:bgClr>
            </a:pattFill>
            <a:ln w="9525" cap="flat" cmpd="sng" algn="ctr">
              <a:solidFill>
                <a:schemeClr val="accent1">
                  <a:lumMod val="75000"/>
                </a:schemeClr>
              </a:solidFill>
              <a:round/>
            </a:ln>
            <a:effectLst/>
          </c:spPr>
          <c:invertIfNegative val="0"/>
          <c:dLbls>
            <c:delete val="1"/>
          </c:dLbls>
          <c:cat>
            <c:multiLvlStrRef>
              <c:f>Sheet3!$B$126:$AO$128</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autumn</c:v>
                  </c:pt>
                  <c:pt idx="20">
                    <c:v>winter</c:v>
                  </c:pt>
                </c:lvl>
              </c:multiLvlStrCache>
            </c:multiLvlStrRef>
          </c:cat>
          <c:val>
            <c:numRef>
              <c:f>Sheet3!$B$132:$AO$132</c:f>
              <c:numCache>
                <c:formatCode>General</c:formatCode>
                <c:ptCount val="40"/>
                <c:pt idx="10">
                  <c:v>597.6</c:v>
                </c:pt>
                <c:pt idx="11">
                  <c:v>0</c:v>
                </c:pt>
                <c:pt idx="12">
                  <c:v>136.8</c:v>
                </c:pt>
                <c:pt idx="13">
                  <c:v>208.8</c:v>
                </c:pt>
                <c:pt idx="14">
                  <c:v>39.6</c:v>
                </c:pt>
                <c:pt idx="15">
                  <c:v>450.2</c:v>
                </c:pt>
                <c:pt idx="16">
                  <c:v>0</c:v>
                </c:pt>
                <c:pt idx="17">
                  <c:v>198</c:v>
                </c:pt>
                <c:pt idx="18">
                  <c:v>270</c:v>
                </c:pt>
                <c:pt idx="19">
                  <c:v>100.8</c:v>
                </c:pt>
                <c:pt idx="30">
                  <c:v>650.099999999998</c:v>
                </c:pt>
                <c:pt idx="31">
                  <c:v>0</c:v>
                </c:pt>
                <c:pt idx="32">
                  <c:v>84.3000000000002</c:v>
                </c:pt>
                <c:pt idx="33">
                  <c:v>208.8</c:v>
                </c:pt>
                <c:pt idx="34">
                  <c:v>39.6</c:v>
                </c:pt>
                <c:pt idx="35">
                  <c:v>439.2</c:v>
                </c:pt>
                <c:pt idx="36">
                  <c:v>0</c:v>
                </c:pt>
                <c:pt idx="37">
                  <c:v>216</c:v>
                </c:pt>
                <c:pt idx="38">
                  <c:v>288</c:v>
                </c:pt>
                <c:pt idx="39">
                  <c:v>118.8</c:v>
                </c:pt>
              </c:numCache>
            </c:numRef>
          </c:val>
        </c:ser>
        <c:ser>
          <c:idx val="4"/>
          <c:order val="4"/>
          <c:tx>
            <c:strRef>
              <c:f>Sheet3!$A$133</c:f>
              <c:strCache>
                <c:ptCount val="1"/>
                <c:pt idx="0">
                  <c:v>period2</c:v>
                </c:pt>
              </c:strCache>
            </c:strRef>
          </c:tx>
          <c:spPr>
            <a:pattFill prst="lgConfetti">
              <a:fgClr>
                <a:schemeClr val="accent2">
                  <a:lumMod val="60000"/>
                  <a:lumOff val="40000"/>
                </a:schemeClr>
              </a:fgClr>
              <a:bgClr>
                <a:schemeClr val="bg1"/>
              </a:bgClr>
            </a:pattFill>
            <a:ln w="9525" cap="flat" cmpd="sng" algn="ctr">
              <a:solidFill>
                <a:schemeClr val="accent2">
                  <a:lumMod val="75000"/>
                </a:schemeClr>
              </a:solidFill>
              <a:round/>
            </a:ln>
            <a:effectLst/>
          </c:spPr>
          <c:invertIfNegative val="0"/>
          <c:dLbls>
            <c:delete val="1"/>
          </c:dLbls>
          <c:cat>
            <c:multiLvlStrRef>
              <c:f>Sheet3!$B$126:$AO$128</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autumn</c:v>
                  </c:pt>
                  <c:pt idx="20">
                    <c:v>winter</c:v>
                  </c:pt>
                </c:lvl>
              </c:multiLvlStrCache>
            </c:multiLvlStrRef>
          </c:cat>
          <c:val>
            <c:numRef>
              <c:f>Sheet3!$B$133:$AO$133</c:f>
              <c:numCache>
                <c:formatCode>General</c:formatCode>
                <c:ptCount val="40"/>
                <c:pt idx="10">
                  <c:v>570.384</c:v>
                </c:pt>
                <c:pt idx="11">
                  <c:v>0</c:v>
                </c:pt>
                <c:pt idx="12">
                  <c:v>172.08</c:v>
                </c:pt>
                <c:pt idx="13">
                  <c:v>244.08</c:v>
                </c:pt>
                <c:pt idx="14">
                  <c:v>74.8800000000001</c:v>
                </c:pt>
                <c:pt idx="15">
                  <c:v>438.192</c:v>
                </c:pt>
                <c:pt idx="16">
                  <c:v>0</c:v>
                </c:pt>
                <c:pt idx="17">
                  <c:v>238.176</c:v>
                </c:pt>
                <c:pt idx="18">
                  <c:v>310.176</c:v>
                </c:pt>
                <c:pt idx="19">
                  <c:v>140.976</c:v>
                </c:pt>
                <c:pt idx="30">
                  <c:v>570.384</c:v>
                </c:pt>
                <c:pt idx="31">
                  <c:v>0</c:v>
                </c:pt>
                <c:pt idx="32">
                  <c:v>172.08</c:v>
                </c:pt>
                <c:pt idx="33">
                  <c:v>244.08</c:v>
                </c:pt>
                <c:pt idx="34">
                  <c:v>74.8800000000001</c:v>
                </c:pt>
                <c:pt idx="35">
                  <c:v>0</c:v>
                </c:pt>
                <c:pt idx="36">
                  <c:v>399.312</c:v>
                </c:pt>
                <c:pt idx="37">
                  <c:v>257.616</c:v>
                </c:pt>
                <c:pt idx="38">
                  <c:v>329.616</c:v>
                </c:pt>
                <c:pt idx="39">
                  <c:v>160.416</c:v>
                </c:pt>
              </c:numCache>
            </c:numRef>
          </c:val>
        </c:ser>
        <c:ser>
          <c:idx val="5"/>
          <c:order val="5"/>
          <c:tx>
            <c:strRef>
              <c:f>Sheet3!$A$134</c:f>
              <c:strCache>
                <c:ptCount val="1"/>
                <c:pt idx="0">
                  <c:v>period3</c:v>
                </c:pt>
              </c:strCache>
            </c:strRef>
          </c:tx>
          <c:spPr>
            <a:pattFill prst="wdDnDiag">
              <a:fgClr>
                <a:schemeClr val="bg1">
                  <a:lumMod val="75000"/>
                </a:schemeClr>
              </a:fgClr>
              <a:bgClr>
                <a:schemeClr val="bg1"/>
              </a:bgClr>
            </a:pattFill>
            <a:ln w="9525" cap="flat" cmpd="sng" algn="ctr">
              <a:solidFill>
                <a:schemeClr val="bg1">
                  <a:lumMod val="50000"/>
                </a:schemeClr>
              </a:solidFill>
              <a:round/>
            </a:ln>
            <a:effectLst/>
          </c:spPr>
          <c:invertIfNegative val="0"/>
          <c:dLbls>
            <c:delete val="1"/>
          </c:dLbls>
          <c:cat>
            <c:multiLvlStrRef>
              <c:f>Sheet3!$B$126:$AO$128</c:f>
              <c:multiLvlStrCache>
                <c:ptCount val="40"/>
                <c:lvl>
                  <c:pt idx="0">
                    <c:v>coal</c:v>
                  </c:pt>
                  <c:pt idx="1">
                    <c:v>natural gas</c:v>
                  </c:pt>
                  <c:pt idx="2">
                    <c:v>solar</c:v>
                  </c:pt>
                  <c:pt idx="3">
                    <c:v>wind</c:v>
                  </c:pt>
                  <c:pt idx="4">
                    <c:v>hydro</c:v>
                  </c:pt>
                  <c:pt idx="5">
                    <c:v>coal</c:v>
                  </c:pt>
                  <c:pt idx="6">
                    <c:v>natural gas</c:v>
                  </c:pt>
                  <c:pt idx="7">
                    <c:v>solar</c:v>
                  </c:pt>
                  <c:pt idx="8">
                    <c:v>wind</c:v>
                  </c:pt>
                  <c:pt idx="9">
                    <c:v>hydro</c:v>
                  </c:pt>
                  <c:pt idx="10">
                    <c:v>coal</c:v>
                  </c:pt>
                  <c:pt idx="11">
                    <c:v>natural gas</c:v>
                  </c:pt>
                  <c:pt idx="12">
                    <c:v>solar</c:v>
                  </c:pt>
                  <c:pt idx="13">
                    <c:v>wind</c:v>
                  </c:pt>
                  <c:pt idx="14">
                    <c:v>hydro</c:v>
                  </c:pt>
                  <c:pt idx="15">
                    <c:v>coal</c:v>
                  </c:pt>
                  <c:pt idx="16">
                    <c:v>natural gas</c:v>
                  </c:pt>
                  <c:pt idx="17">
                    <c:v>solar</c:v>
                  </c:pt>
                  <c:pt idx="18">
                    <c:v>wind</c:v>
                  </c:pt>
                  <c:pt idx="19">
                    <c:v>hydro</c:v>
                  </c:pt>
                  <c:pt idx="20">
                    <c:v>coal</c:v>
                  </c:pt>
                  <c:pt idx="21">
                    <c:v>natural gas</c:v>
                  </c:pt>
                  <c:pt idx="22">
                    <c:v>solar</c:v>
                  </c:pt>
                  <c:pt idx="23">
                    <c:v>wind</c:v>
                  </c:pt>
                  <c:pt idx="24">
                    <c:v>hydro</c:v>
                  </c:pt>
                  <c:pt idx="25">
                    <c:v>coal</c:v>
                  </c:pt>
                  <c:pt idx="26">
                    <c:v>natural gas</c:v>
                  </c:pt>
                  <c:pt idx="27">
                    <c:v>solar</c:v>
                  </c:pt>
                  <c:pt idx="28">
                    <c:v>wind</c:v>
                  </c:pt>
                  <c:pt idx="29">
                    <c:v>hydro</c:v>
                  </c:pt>
                  <c:pt idx="30">
                    <c:v>coal</c:v>
                  </c:pt>
                  <c:pt idx="31">
                    <c:v>natural gas</c:v>
                  </c:pt>
                  <c:pt idx="32">
                    <c:v>solar</c:v>
                  </c:pt>
                  <c:pt idx="33">
                    <c:v>wind</c:v>
                  </c:pt>
                  <c:pt idx="34">
                    <c:v>hydro</c:v>
                  </c:pt>
                  <c:pt idx="35">
                    <c:v>coal</c:v>
                  </c:pt>
                  <c:pt idx="36">
                    <c:v>natural gas</c:v>
                  </c:pt>
                  <c:pt idx="37">
                    <c:v>solar</c:v>
                  </c:pt>
                  <c:pt idx="38">
                    <c:v>wind</c:v>
                  </c:pt>
                  <c:pt idx="39">
                    <c:v>hydro</c:v>
                  </c:pt>
                </c:lvl>
                <c:lvl>
                  <c:pt idx="0">
                    <c:v>1</c:v>
                  </c:pt>
                  <c:pt idx="5">
                    <c:v>2</c:v>
                  </c:pt>
                  <c:pt idx="10">
                    <c:v>3</c:v>
                  </c:pt>
                  <c:pt idx="15">
                    <c:v>4</c:v>
                  </c:pt>
                  <c:pt idx="20">
                    <c:v>1</c:v>
                  </c:pt>
                  <c:pt idx="25">
                    <c:v>2</c:v>
                  </c:pt>
                  <c:pt idx="30">
                    <c:v>3</c:v>
                  </c:pt>
                  <c:pt idx="35">
                    <c:v>4</c:v>
                  </c:pt>
                </c:lvl>
                <c:lvl>
                  <c:pt idx="0">
                    <c:v>autumn</c:v>
                  </c:pt>
                  <c:pt idx="20">
                    <c:v>winter</c:v>
                  </c:pt>
                </c:lvl>
              </c:multiLvlStrCache>
            </c:multiLvlStrRef>
          </c:cat>
          <c:val>
            <c:numRef>
              <c:f>Sheet3!$B$134:$AO$134</c:f>
              <c:numCache>
                <c:formatCode>General</c:formatCode>
                <c:ptCount val="40"/>
                <c:pt idx="10">
                  <c:v>0</c:v>
                </c:pt>
                <c:pt idx="11">
                  <c:v>546.019199999999</c:v>
                </c:pt>
                <c:pt idx="12">
                  <c:v>215.5824</c:v>
                </c:pt>
                <c:pt idx="13">
                  <c:v>287.5824</c:v>
                </c:pt>
                <c:pt idx="14">
                  <c:v>118.3824</c:v>
                </c:pt>
                <c:pt idx="15">
                  <c:v>0</c:v>
                </c:pt>
                <c:pt idx="16">
                  <c:v>400.608</c:v>
                </c:pt>
                <c:pt idx="17">
                  <c:v>288.288</c:v>
                </c:pt>
                <c:pt idx="18">
                  <c:v>360.288</c:v>
                </c:pt>
                <c:pt idx="19">
                  <c:v>191.088</c:v>
                </c:pt>
                <c:pt idx="30">
                  <c:v>0</c:v>
                </c:pt>
                <c:pt idx="31">
                  <c:v>546.019199999999</c:v>
                </c:pt>
                <c:pt idx="32">
                  <c:v>215.5824</c:v>
                </c:pt>
                <c:pt idx="33">
                  <c:v>287.5824</c:v>
                </c:pt>
                <c:pt idx="34">
                  <c:v>118.3824</c:v>
                </c:pt>
                <c:pt idx="35">
                  <c:v>0</c:v>
                </c:pt>
                <c:pt idx="36">
                  <c:v>357.839999999999</c:v>
                </c:pt>
                <c:pt idx="37">
                  <c:v>309.672</c:v>
                </c:pt>
                <c:pt idx="38">
                  <c:v>381.672</c:v>
                </c:pt>
                <c:pt idx="39">
                  <c:v>212.472</c:v>
                </c:pt>
              </c:numCache>
            </c:numRef>
          </c:val>
        </c:ser>
        <c:dLbls>
          <c:showLegendKey val="0"/>
          <c:showVal val="0"/>
          <c:showCatName val="0"/>
          <c:showSerName val="0"/>
          <c:showPercent val="0"/>
          <c:showBubbleSize val="0"/>
        </c:dLbls>
        <c:gapWidth val="247"/>
        <c:axId val="464517728"/>
        <c:axId val="464517168"/>
      </c:barChart>
      <c:catAx>
        <c:axId val="46451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64516608"/>
        <c:crosses val="autoZero"/>
        <c:auto val="1"/>
        <c:lblAlgn val="ctr"/>
        <c:lblOffset val="100"/>
        <c:noMultiLvlLbl val="0"/>
      </c:catAx>
      <c:valAx>
        <c:axId val="464516608"/>
        <c:scaling>
          <c:orientation val="minMax"/>
          <c:max val="2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64516048"/>
        <c:crosses val="autoZero"/>
        <c:crossBetween val="between"/>
      </c:valAx>
      <c:catAx>
        <c:axId val="464517728"/>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64517168"/>
        <c:crosses val="autoZero"/>
        <c:auto val="1"/>
        <c:lblAlgn val="ctr"/>
        <c:lblOffset val="100"/>
        <c:noMultiLvlLbl val="0"/>
      </c:catAx>
      <c:valAx>
        <c:axId val="46451716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64517728"/>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[v1.3.xlsx]成本计算!$M$190:$M$191</c:f>
              <c:strCache>
                <c:ptCount val="1"/>
                <c:pt idx="0">
                  <c:v>VC lower</c:v>
                </c:pt>
              </c:strCache>
            </c:strRef>
          </c:tx>
          <c:spPr>
            <a:solidFill>
              <a:schemeClr val="accent5">
                <a:lumMod val="50000"/>
                <a:alpha val="38000"/>
              </a:schemeClr>
            </a:solidFill>
            <a:ln w="9525" cap="flat" cmpd="sng" algn="ctr">
              <a:solidFill>
                <a:schemeClr val="accent1">
                  <a:shade val="95000"/>
                </a:schemeClr>
              </a:solidFill>
              <a:round/>
            </a:ln>
            <a:effectLst/>
          </c:spPr>
          <c:invertIfNegative val="0"/>
          <c:dLbls>
            <c:delete val="1"/>
          </c:dLbls>
          <c:cat>
            <c:strRef>
              <c:f>[v1.3.xlsx]成本计算!$L$192:$L$194</c:f>
              <c:strCache>
                <c:ptCount val="3"/>
                <c:pt idx="0">
                  <c:v>period1</c:v>
                </c:pt>
                <c:pt idx="1">
                  <c:v>period2</c:v>
                </c:pt>
                <c:pt idx="2">
                  <c:v>period3</c:v>
                </c:pt>
              </c:strCache>
            </c:strRef>
          </c:cat>
          <c:val>
            <c:numRef>
              <c:f>[v1.3.xlsx]成本计算!$M$192:$M$194</c:f>
              <c:numCache>
                <c:formatCode>General</c:formatCode>
                <c:ptCount val="3"/>
                <c:pt idx="0">
                  <c:v>2247.11928</c:v>
                </c:pt>
                <c:pt idx="1">
                  <c:v>2093.24374427119</c:v>
                </c:pt>
                <c:pt idx="2">
                  <c:v>1906.83232255172</c:v>
                </c:pt>
              </c:numCache>
            </c:numRef>
          </c:val>
        </c:ser>
        <c:ser>
          <c:idx val="1"/>
          <c:order val="1"/>
          <c:tx>
            <c:strRef>
              <c:f>[v1.3.xlsx]成本计算!$N$190:$N$191</c:f>
              <c:strCache>
                <c:ptCount val="1"/>
                <c:pt idx="0">
                  <c:v>VC upper</c:v>
                </c:pt>
              </c:strCache>
            </c:strRef>
          </c:tx>
          <c:spPr>
            <a:solidFill>
              <a:srgbClr val="C00000">
                <a:alpha val="35000"/>
              </a:srgbClr>
            </a:solidFill>
            <a:ln w="9525" cap="flat" cmpd="sng" algn="ctr">
              <a:solidFill>
                <a:schemeClr val="accent2">
                  <a:shade val="95000"/>
                </a:schemeClr>
              </a:solidFill>
              <a:round/>
            </a:ln>
            <a:effectLst/>
          </c:spPr>
          <c:invertIfNegative val="0"/>
          <c:dLbls>
            <c:delete val="1"/>
          </c:dLbls>
          <c:cat>
            <c:strRef>
              <c:f>[v1.3.xlsx]成本计算!$L$192:$L$194</c:f>
              <c:strCache>
                <c:ptCount val="3"/>
                <c:pt idx="0">
                  <c:v>period1</c:v>
                </c:pt>
                <c:pt idx="1">
                  <c:v>period2</c:v>
                </c:pt>
                <c:pt idx="2">
                  <c:v>period3</c:v>
                </c:pt>
              </c:strCache>
            </c:strRef>
          </c:cat>
          <c:val>
            <c:numRef>
              <c:f>[v1.3.xlsx]成本计算!$N$192:$N$194</c:f>
              <c:numCache>
                <c:formatCode>General</c:formatCode>
                <c:ptCount val="3"/>
                <c:pt idx="0">
                  <c:v>2765.57632696842</c:v>
                </c:pt>
                <c:pt idx="1">
                  <c:v>2734.038816</c:v>
                </c:pt>
                <c:pt idx="2">
                  <c:v>2423.311904</c:v>
                </c:pt>
              </c:numCache>
            </c:numRef>
          </c:val>
        </c:ser>
        <c:ser>
          <c:idx val="2"/>
          <c:order val="2"/>
          <c:tx>
            <c:strRef>
              <c:f>[v1.3.xlsx]成本计算!$O$190:$O$191</c:f>
              <c:strCache>
                <c:ptCount val="1"/>
                <c:pt idx="0">
                  <c:v>BAU lower</c:v>
                </c:pt>
              </c:strCache>
            </c:strRef>
          </c:tx>
          <c:spPr>
            <a:pattFill prst="dashDnDiag">
              <a:fgClr>
                <a:srgbClr val="0070C0"/>
              </a:fgClr>
              <a:bgClr>
                <a:schemeClr val="bg1"/>
              </a:bgClr>
            </a:pattFill>
            <a:ln w="9525" cap="flat" cmpd="sng" algn="ctr">
              <a:solidFill>
                <a:schemeClr val="accent1">
                  <a:lumMod val="50000"/>
                </a:schemeClr>
              </a:solidFill>
              <a:round/>
            </a:ln>
            <a:effectLst/>
          </c:spPr>
          <c:invertIfNegative val="0"/>
          <c:dLbls>
            <c:delete val="1"/>
          </c:dLbls>
          <c:cat>
            <c:strRef>
              <c:f>[v1.3.xlsx]成本计算!$L$192:$L$194</c:f>
              <c:strCache>
                <c:ptCount val="3"/>
                <c:pt idx="0">
                  <c:v>period1</c:v>
                </c:pt>
                <c:pt idx="1">
                  <c:v>period2</c:v>
                </c:pt>
                <c:pt idx="2">
                  <c:v>period3</c:v>
                </c:pt>
              </c:strCache>
            </c:strRef>
          </c:cat>
          <c:val>
            <c:numRef>
              <c:f>[v1.3.xlsx]成本计算!$O$192:$O$194</c:f>
              <c:numCache>
                <c:formatCode>General</c:formatCode>
                <c:ptCount val="3"/>
                <c:pt idx="0">
                  <c:v>2313.396072</c:v>
                </c:pt>
                <c:pt idx="1">
                  <c:v>2138.32503827119</c:v>
                </c:pt>
                <c:pt idx="2">
                  <c:v>1953.02831655172</c:v>
                </c:pt>
              </c:numCache>
            </c:numRef>
          </c:val>
        </c:ser>
        <c:ser>
          <c:idx val="3"/>
          <c:order val="3"/>
          <c:tx>
            <c:strRef>
              <c:f>[v1.3.xlsx]成本计算!$P$190:$P$191</c:f>
              <c:strCache>
                <c:ptCount val="1"/>
                <c:pt idx="0">
                  <c:v>BAU upper</c:v>
                </c:pt>
              </c:strCache>
            </c:strRef>
          </c:tx>
          <c:spPr>
            <a:pattFill prst="zigZag">
              <a:fgClr>
                <a:srgbClr val="C00000"/>
              </a:fgClr>
              <a:bgClr>
                <a:schemeClr val="bg1"/>
              </a:bgClr>
            </a:pattFill>
            <a:ln w="9525" cap="flat" cmpd="sng" algn="ctr">
              <a:solidFill>
                <a:srgbClr val="C00000"/>
              </a:solidFill>
              <a:round/>
            </a:ln>
            <a:effectLst/>
          </c:spPr>
          <c:invertIfNegative val="0"/>
          <c:dLbls>
            <c:delete val="1"/>
          </c:dLbls>
          <c:cat>
            <c:strRef>
              <c:f>[v1.3.xlsx]成本计算!$L$192:$L$194</c:f>
              <c:strCache>
                <c:ptCount val="3"/>
                <c:pt idx="0">
                  <c:v>period1</c:v>
                </c:pt>
                <c:pt idx="1">
                  <c:v>period2</c:v>
                </c:pt>
                <c:pt idx="2">
                  <c:v>period3</c:v>
                </c:pt>
              </c:strCache>
            </c:strRef>
          </c:cat>
          <c:val>
            <c:numRef>
              <c:f>[v1.3.xlsx]成本计算!$P$192:$P$194</c:f>
              <c:numCache>
                <c:formatCode>General</c:formatCode>
                <c:ptCount val="3"/>
                <c:pt idx="0">
                  <c:v>2783.81344696842</c:v>
                </c:pt>
                <c:pt idx="1">
                  <c:v>2764.797984</c:v>
                </c:pt>
                <c:pt idx="2">
                  <c:v>2484.83024</c:v>
                </c:pt>
              </c:numCache>
            </c:numRef>
          </c:val>
        </c:ser>
        <c:dLbls>
          <c:showLegendKey val="0"/>
          <c:showVal val="0"/>
          <c:showCatName val="0"/>
          <c:showSerName val="0"/>
          <c:showPercent val="0"/>
          <c:showBubbleSize val="0"/>
        </c:dLbls>
        <c:gapWidth val="280"/>
        <c:overlap val="-10"/>
        <c:axId val="464521648"/>
        <c:axId val="464522208"/>
      </c:barChart>
      <c:catAx>
        <c:axId val="46452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64522208"/>
        <c:crosses val="autoZero"/>
        <c:auto val="1"/>
        <c:lblAlgn val="ctr"/>
        <c:lblOffset val="100"/>
        <c:noMultiLvlLbl val="0"/>
      </c:catAx>
      <c:valAx>
        <c:axId val="46452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900" b="0" i="0" u="none" strike="noStrike" kern="1200" cap="none" baseline="0">
                    <a:solidFill>
                      <a:sysClr val="windowText" lastClr="000000"/>
                    </a:solidFill>
                    <a:latin typeface="+mn-lt"/>
                    <a:ea typeface="+mn-ea"/>
                    <a:cs typeface="+mn-cs"/>
                  </a:defRPr>
                </a:pPr>
                <a:r>
                  <a:rPr lang="en-US" altLang="zh-CN" sz="800" b="0" i="0" u="none" strike="noStrike" cap="none" baseline="0">
                    <a:effectLst/>
                    <a:latin typeface="Times New Roman" panose="02020603050405020304" charset="0"/>
                    <a:cs typeface="Times New Roman" panose="02020603050405020304" charset="0"/>
                  </a:rPr>
                  <a:t>10</a:t>
                </a:r>
                <a:r>
                  <a:rPr lang="en-US" altLang="zh-CN" sz="800" b="0" i="0" u="none" strike="noStrike" cap="none" baseline="30000">
                    <a:effectLst/>
                    <a:latin typeface="Times New Roman" panose="02020603050405020304" charset="0"/>
                    <a:cs typeface="Times New Roman" panose="02020603050405020304" charset="0"/>
                  </a:rPr>
                  <a:t>4</a:t>
                </a:r>
                <a:r>
                  <a:rPr lang="en-US" altLang="zh-CN" sz="800" b="0" i="0" u="none" strike="noStrike" cap="none" baseline="0">
                    <a:effectLst/>
                    <a:latin typeface="Times New Roman" panose="02020603050405020304" charset="0"/>
                    <a:cs typeface="Times New Roman" panose="02020603050405020304" charset="0"/>
                  </a:rPr>
                  <a:t>ton</a:t>
                </a:r>
                <a:endParaRPr lang="zh-CN" altLang="en-US" sz="800" cap="none">
                  <a:latin typeface="Times New Roman" panose="02020603050405020304" charset="0"/>
                  <a:cs typeface="Times New Roman" panose="02020603050405020304" charset="0"/>
                </a:endParaRPr>
              </a:p>
            </c:rich>
          </c:tx>
          <c:layout>
            <c:manualLayout>
              <c:xMode val="edge"/>
              <c:yMode val="edge"/>
              <c:x val="0.0666666666666667"/>
              <c:y val="0.036281714785651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4645216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63449256342957"/>
          <c:y val="0.0586666666666667"/>
          <c:w val="0.757893482064742"/>
          <c:h val="0.524550551181102"/>
        </c:manualLayout>
      </c:layout>
      <c:areaChart>
        <c:grouping val="standard"/>
        <c:varyColors val="0"/>
        <c:ser>
          <c:idx val="4"/>
          <c:order val="4"/>
          <c:tx>
            <c:strRef>
              <c:f>Lower</c:f>
              <c:strCache>
                <c:ptCount val="1"/>
                <c:pt idx="0">
                  <c:v>Lower</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Lbls>
            <c:delete val="1"/>
          </c:dLbls>
          <c:val>
            <c:numRef>
              <c:f>Sheet1!$C$7:$K$7</c:f>
              <c:numCache>
                <c:formatCode>General</c:formatCode>
                <c:ptCount val="9"/>
                <c:pt idx="0">
                  <c:v>2.74690866343297</c:v>
                </c:pt>
                <c:pt idx="1">
                  <c:v>2.74690866343297</c:v>
                </c:pt>
                <c:pt idx="2">
                  <c:v>2.74690866343297</c:v>
                </c:pt>
                <c:pt idx="3">
                  <c:v>2.15206490627757</c:v>
                </c:pt>
                <c:pt idx="4">
                  <c:v>2.15206490627757</c:v>
                </c:pt>
                <c:pt idx="5">
                  <c:v>2.15206490627757</c:v>
                </c:pt>
                <c:pt idx="6">
                  <c:v>1.15168669833135</c:v>
                </c:pt>
                <c:pt idx="7">
                  <c:v>0.819441784371177</c:v>
                </c:pt>
                <c:pt idx="8">
                  <c:v>2.72998116225217</c:v>
                </c:pt>
              </c:numCache>
            </c:numRef>
          </c:val>
        </c:ser>
        <c:ser>
          <c:idx val="5"/>
          <c:order val="5"/>
          <c:tx>
            <c:strRef>
              <c:f>Upper</c:f>
              <c:strCache>
                <c:ptCount val="1"/>
                <c:pt idx="0">
                  <c:v>Upper</c:v>
                </c:pt>
              </c:strCache>
            </c:strRef>
          </c:tx>
          <c:spPr>
            <a:solidFill>
              <a:srgbClr val="CC0066">
                <a:alpha val="21000"/>
              </a:srgbClr>
            </a:solidFill>
            <a:ln w="9525" cap="flat" cmpd="sng" algn="ctr">
              <a:solidFill>
                <a:srgbClr val="990033"/>
              </a:solidFill>
              <a:round/>
            </a:ln>
            <a:effectLst/>
          </c:spPr>
          <c:dLbls>
            <c:delete val="1"/>
          </c:dLbls>
          <c:val>
            <c:numRef>
              <c:f>Sheet1!$C$8:$K$8</c:f>
              <c:numCache>
                <c:formatCode>General</c:formatCode>
                <c:ptCount val="9"/>
                <c:pt idx="0">
                  <c:v>1.97806521226805</c:v>
                </c:pt>
                <c:pt idx="1">
                  <c:v>2.43713371416997</c:v>
                </c:pt>
                <c:pt idx="2">
                  <c:v>3.63008856107247</c:v>
                </c:pt>
                <c:pt idx="3">
                  <c:v>1.96848708929228</c:v>
                </c:pt>
                <c:pt idx="4">
                  <c:v>2.99449679478949</c:v>
                </c:pt>
                <c:pt idx="5">
                  <c:v>2.74954853176539</c:v>
                </c:pt>
                <c:pt idx="6">
                  <c:v>2.07753935745388</c:v>
                </c:pt>
                <c:pt idx="7">
                  <c:v>2.43646163518141</c:v>
                </c:pt>
                <c:pt idx="8">
                  <c:v>2.49859888232515</c:v>
                </c:pt>
              </c:numCache>
            </c:numRef>
          </c:val>
        </c:ser>
        <c:dLbls>
          <c:showLegendKey val="0"/>
          <c:showVal val="0"/>
          <c:showCatName val="0"/>
          <c:showSerName val="0"/>
          <c:showPercent val="0"/>
          <c:showBubbleSize val="0"/>
        </c:dLbls>
        <c:axId val="584096016"/>
        <c:axId val="584095456"/>
      </c:areaChart>
      <c:barChart>
        <c:barDir val="col"/>
        <c:grouping val="clustered"/>
        <c:varyColors val="0"/>
        <c:ser>
          <c:idx val="0"/>
          <c:order val="0"/>
          <c:tx>
            <c:strRef>
              <c:f>Sheet5!$A$3:$B$3</c:f>
              <c:strCache>
                <c:ptCount val="1"/>
                <c:pt idx="0">
                  <c:v>VC lower</c:v>
                </c:pt>
              </c:strCache>
            </c:strRef>
          </c:tx>
          <c:spPr>
            <a:pattFill prst="dashDnDiag">
              <a:fgClr>
                <a:schemeClr val="accent1"/>
              </a:fgClr>
              <a:bgClr>
                <a:schemeClr val="bg1"/>
              </a:bgClr>
            </a:pattFill>
            <a:ln w="9525" cap="flat" cmpd="sng" algn="ctr">
              <a:solidFill>
                <a:schemeClr val="accent1">
                  <a:shade val="95000"/>
                </a:schemeClr>
              </a:solidFill>
              <a:round/>
            </a:ln>
            <a:effectLst/>
          </c:spPr>
          <c:invertIfNegative val="0"/>
          <c:dLbls>
            <c:delete val="1"/>
          </c:dLbls>
          <c:cat>
            <c:multiLvlStrRef>
              <c:f>Sheet5!$C$1:$K$2</c:f>
              <c:multiLvlStrCache>
                <c:ptCount val="9"/>
                <c:lvl>
                  <c:pt idx="0">
                    <c:v>p1</c:v>
                  </c:pt>
                  <c:pt idx="1">
                    <c:v>p2</c:v>
                  </c:pt>
                  <c:pt idx="2">
                    <c:v>p3</c:v>
                  </c:pt>
                  <c:pt idx="3">
                    <c:v>p1</c:v>
                  </c:pt>
                  <c:pt idx="4">
                    <c:v>p2</c:v>
                  </c:pt>
                  <c:pt idx="5">
                    <c:v>p3</c:v>
                  </c:pt>
                  <c:pt idx="6">
                    <c:v>p1</c:v>
                  </c:pt>
                  <c:pt idx="7">
                    <c:v>p2</c:v>
                  </c:pt>
                  <c:pt idx="8">
                    <c:v>p3</c:v>
                  </c:pt>
                </c:lvl>
                <c:lvl>
                  <c:pt idx="0">
                    <c:v>period1</c:v>
                  </c:pt>
                  <c:pt idx="3">
                    <c:v>period2</c:v>
                  </c:pt>
                  <c:pt idx="6">
                    <c:v>period3</c:v>
                  </c:pt>
                </c:lvl>
              </c:multiLvlStrCache>
            </c:multiLvlStrRef>
          </c:cat>
          <c:val>
            <c:numRef>
              <c:f>Sheet5!$C$3:$K$3</c:f>
              <c:numCache>
                <c:formatCode>General</c:formatCode>
                <c:ptCount val="9"/>
                <c:pt idx="0">
                  <c:v>35.4081</c:v>
                </c:pt>
                <c:pt idx="1">
                  <c:v>35.4081</c:v>
                </c:pt>
                <c:pt idx="2">
                  <c:v>35.4081</c:v>
                </c:pt>
                <c:pt idx="3">
                  <c:v>45.467</c:v>
                </c:pt>
                <c:pt idx="4">
                  <c:v>45.467</c:v>
                </c:pt>
                <c:pt idx="5">
                  <c:v>45.467</c:v>
                </c:pt>
                <c:pt idx="6">
                  <c:v>55.3169</c:v>
                </c:pt>
                <c:pt idx="7">
                  <c:v>55.4095</c:v>
                </c:pt>
                <c:pt idx="8">
                  <c:v>55.4051</c:v>
                </c:pt>
              </c:numCache>
            </c:numRef>
          </c:val>
        </c:ser>
        <c:ser>
          <c:idx val="1"/>
          <c:order val="1"/>
          <c:tx>
            <c:strRef>
              <c:f>Sheet5!$A$4:$B$4</c:f>
              <c:strCache>
                <c:ptCount val="1"/>
                <c:pt idx="0">
                  <c:v>VC upper</c:v>
                </c:pt>
              </c:strCache>
            </c:strRef>
          </c:tx>
          <c:spPr>
            <a:pattFill prst="dotDmnd">
              <a:fgClr>
                <a:srgbClr val="FF6699"/>
              </a:fgClr>
              <a:bgClr>
                <a:schemeClr val="bg1"/>
              </a:bgClr>
            </a:pattFill>
            <a:ln w="9525" cap="flat" cmpd="sng" algn="ctr">
              <a:solidFill>
                <a:srgbClr val="CC0066"/>
              </a:solidFill>
              <a:round/>
            </a:ln>
            <a:effectLst/>
          </c:spPr>
          <c:invertIfNegative val="0"/>
          <c:dLbls>
            <c:delete val="1"/>
          </c:dLbls>
          <c:cat>
            <c:multiLvlStrRef>
              <c:f>Sheet5!$C$1:$K$2</c:f>
              <c:multiLvlStrCache>
                <c:ptCount val="9"/>
                <c:lvl>
                  <c:pt idx="0">
                    <c:v>p1</c:v>
                  </c:pt>
                  <c:pt idx="1">
                    <c:v>p2</c:v>
                  </c:pt>
                  <c:pt idx="2">
                    <c:v>p3</c:v>
                  </c:pt>
                  <c:pt idx="3">
                    <c:v>p1</c:v>
                  </c:pt>
                  <c:pt idx="4">
                    <c:v>p2</c:v>
                  </c:pt>
                  <c:pt idx="5">
                    <c:v>p3</c:v>
                  </c:pt>
                  <c:pt idx="6">
                    <c:v>p1</c:v>
                  </c:pt>
                  <c:pt idx="7">
                    <c:v>p2</c:v>
                  </c:pt>
                  <c:pt idx="8">
                    <c:v>p3</c:v>
                  </c:pt>
                </c:lvl>
                <c:lvl>
                  <c:pt idx="0">
                    <c:v>period1</c:v>
                  </c:pt>
                  <c:pt idx="3">
                    <c:v>period2</c:v>
                  </c:pt>
                  <c:pt idx="6">
                    <c:v>period3</c:v>
                  </c:pt>
                </c:lvl>
              </c:multiLvlStrCache>
            </c:multiLvlStrRef>
          </c:cat>
          <c:val>
            <c:numRef>
              <c:f>Sheet5!$C$4:$K$4</c:f>
              <c:numCache>
                <c:formatCode>General</c:formatCode>
                <c:ptCount val="9"/>
                <c:pt idx="0">
                  <c:v>50.3275</c:v>
                </c:pt>
                <c:pt idx="1">
                  <c:v>50.0918</c:v>
                </c:pt>
                <c:pt idx="2">
                  <c:v>49.4793</c:v>
                </c:pt>
                <c:pt idx="3">
                  <c:v>57.2705</c:v>
                </c:pt>
                <c:pt idx="4">
                  <c:v>56.6711</c:v>
                </c:pt>
                <c:pt idx="5">
                  <c:v>56.8142</c:v>
                </c:pt>
                <c:pt idx="6">
                  <c:v>66.7227</c:v>
                </c:pt>
                <c:pt idx="7">
                  <c:v>66.5757</c:v>
                </c:pt>
                <c:pt idx="8">
                  <c:v>66.6308</c:v>
                </c:pt>
              </c:numCache>
            </c:numRef>
          </c:val>
        </c:ser>
        <c:dLbls>
          <c:showLegendKey val="0"/>
          <c:showVal val="0"/>
          <c:showCatName val="0"/>
          <c:showSerName val="0"/>
          <c:showPercent val="0"/>
          <c:showBubbleSize val="0"/>
        </c:dLbls>
        <c:gapWidth val="247"/>
        <c:axId val="584094336"/>
        <c:axId val="584094896"/>
      </c:barChart>
      <c:lineChart>
        <c:grouping val="standard"/>
        <c:varyColors val="0"/>
        <c:ser>
          <c:idx val="2"/>
          <c:order val="2"/>
          <c:tx>
            <c:strRef>
              <c:f>Sheet5!$A$5:$B$5</c:f>
              <c:strCache>
                <c:ptCount val="1"/>
                <c:pt idx="0">
                  <c:v>BAU lower</c:v>
                </c:pt>
              </c:strCache>
            </c:strRef>
          </c:tx>
          <c:spPr>
            <a:ln w="15875" cap="rnd">
              <a:solidFill>
                <a:srgbClr val="0070C0"/>
              </a:solidFill>
              <a:round/>
            </a:ln>
            <a:effectLst/>
          </c:spPr>
          <c:marker>
            <c:symbol val="circle"/>
            <c:size val="5"/>
            <c:spPr>
              <a:solidFill>
                <a:schemeClr val="bg1"/>
              </a:solidFill>
              <a:ln w="9525" cap="flat" cmpd="sng" algn="ctr">
                <a:solidFill>
                  <a:srgbClr val="002060"/>
                </a:solidFill>
                <a:round/>
              </a:ln>
              <a:effectLst/>
            </c:spPr>
          </c:marker>
          <c:dLbls>
            <c:delete val="1"/>
          </c:dLbls>
          <c:cat>
            <c:multiLvlStrRef>
              <c:f>Sheet5!$C$1:$K$2</c:f>
              <c:multiLvlStrCache>
                <c:ptCount val="9"/>
                <c:lvl>
                  <c:pt idx="0">
                    <c:v>p1</c:v>
                  </c:pt>
                  <c:pt idx="1">
                    <c:v>p2</c:v>
                  </c:pt>
                  <c:pt idx="2">
                    <c:v>p3</c:v>
                  </c:pt>
                  <c:pt idx="3">
                    <c:v>p1</c:v>
                  </c:pt>
                  <c:pt idx="4">
                    <c:v>p2</c:v>
                  </c:pt>
                  <c:pt idx="5">
                    <c:v>p3</c:v>
                  </c:pt>
                  <c:pt idx="6">
                    <c:v>p1</c:v>
                  </c:pt>
                  <c:pt idx="7">
                    <c:v>p2</c:v>
                  </c:pt>
                  <c:pt idx="8">
                    <c:v>p3</c:v>
                  </c:pt>
                </c:lvl>
                <c:lvl>
                  <c:pt idx="0">
                    <c:v>period1</c:v>
                  </c:pt>
                  <c:pt idx="3">
                    <c:v>period2</c:v>
                  </c:pt>
                  <c:pt idx="6">
                    <c:v>period3</c:v>
                  </c:pt>
                </c:lvl>
              </c:multiLvlStrCache>
            </c:multiLvlStrRef>
          </c:cat>
          <c:val>
            <c:numRef>
              <c:f>Sheet5!$C$5:$K$5</c:f>
              <c:numCache>
                <c:formatCode>General</c:formatCode>
                <c:ptCount val="9"/>
                <c:pt idx="0">
                  <c:v>36.4082</c:v>
                </c:pt>
                <c:pt idx="1">
                  <c:v>36.4082</c:v>
                </c:pt>
                <c:pt idx="2">
                  <c:v>36.4082</c:v>
                </c:pt>
                <c:pt idx="3">
                  <c:v>46.467</c:v>
                </c:pt>
                <c:pt idx="4">
                  <c:v>46.467</c:v>
                </c:pt>
                <c:pt idx="5">
                  <c:v>46.467</c:v>
                </c:pt>
                <c:pt idx="6">
                  <c:v>55.9614</c:v>
                </c:pt>
                <c:pt idx="7">
                  <c:v>55.8673</c:v>
                </c:pt>
                <c:pt idx="8">
                  <c:v>56.9601</c:v>
                </c:pt>
              </c:numCache>
            </c:numRef>
          </c:val>
          <c:smooth val="0"/>
        </c:ser>
        <c:ser>
          <c:idx val="3"/>
          <c:order val="3"/>
          <c:tx>
            <c:strRef>
              <c:f>Sheet5!$A$6:$B$6</c:f>
              <c:strCache>
                <c:ptCount val="1"/>
                <c:pt idx="0">
                  <c:v>BAU upper</c:v>
                </c:pt>
              </c:strCache>
            </c:strRef>
          </c:tx>
          <c:spPr>
            <a:ln w="15875" cap="rnd">
              <a:solidFill>
                <a:srgbClr val="C00000"/>
              </a:solidFill>
              <a:round/>
            </a:ln>
            <a:effectLst/>
          </c:spPr>
          <c:marker>
            <c:symbol val="triang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rgbClr val="C00000"/>
                </a:solidFill>
                <a:round/>
              </a:ln>
              <a:effectLst/>
            </c:spPr>
          </c:marker>
          <c:dLbls>
            <c:delete val="1"/>
          </c:dLbls>
          <c:cat>
            <c:multiLvlStrRef>
              <c:f>Sheet5!$C$1:$K$2</c:f>
              <c:multiLvlStrCache>
                <c:ptCount val="9"/>
                <c:lvl>
                  <c:pt idx="0">
                    <c:v>p1</c:v>
                  </c:pt>
                  <c:pt idx="1">
                    <c:v>p2</c:v>
                  </c:pt>
                  <c:pt idx="2">
                    <c:v>p3</c:v>
                  </c:pt>
                  <c:pt idx="3">
                    <c:v>p1</c:v>
                  </c:pt>
                  <c:pt idx="4">
                    <c:v>p2</c:v>
                  </c:pt>
                  <c:pt idx="5">
                    <c:v>p3</c:v>
                  </c:pt>
                  <c:pt idx="6">
                    <c:v>p1</c:v>
                  </c:pt>
                  <c:pt idx="7">
                    <c:v>p2</c:v>
                  </c:pt>
                  <c:pt idx="8">
                    <c:v>p3</c:v>
                  </c:pt>
                </c:lvl>
                <c:lvl>
                  <c:pt idx="0">
                    <c:v>period1</c:v>
                  </c:pt>
                  <c:pt idx="3">
                    <c:v>period2</c:v>
                  </c:pt>
                  <c:pt idx="6">
                    <c:v>period3</c:v>
                  </c:pt>
                </c:lvl>
              </c:multiLvlStrCache>
            </c:multiLvlStrRef>
          </c:cat>
          <c:val>
            <c:numRef>
              <c:f>Sheet5!$C$6:$K$6</c:f>
              <c:numCache>
                <c:formatCode>General</c:formatCode>
                <c:ptCount val="9"/>
                <c:pt idx="0">
                  <c:v>51.3431</c:v>
                </c:pt>
                <c:pt idx="1">
                  <c:v>51.3431</c:v>
                </c:pt>
                <c:pt idx="2">
                  <c:v>51.3431</c:v>
                </c:pt>
                <c:pt idx="3">
                  <c:v>58.4205</c:v>
                </c:pt>
                <c:pt idx="4">
                  <c:v>58.4205</c:v>
                </c:pt>
                <c:pt idx="5">
                  <c:v>58.4205</c:v>
                </c:pt>
                <c:pt idx="6">
                  <c:v>68.1383</c:v>
                </c:pt>
                <c:pt idx="7">
                  <c:v>68.2383</c:v>
                </c:pt>
                <c:pt idx="8">
                  <c:v>68.3383</c:v>
                </c:pt>
              </c:numCache>
            </c:numRef>
          </c:val>
          <c:smooth val="0"/>
        </c:ser>
        <c:dLbls>
          <c:showLegendKey val="0"/>
          <c:showVal val="0"/>
          <c:showCatName val="0"/>
          <c:showSerName val="0"/>
          <c:showPercent val="0"/>
          <c:showBubbleSize val="0"/>
        </c:dLbls>
        <c:marker val="1"/>
        <c:smooth val="0"/>
        <c:axId val="584094336"/>
        <c:axId val="584094896"/>
      </c:lineChart>
      <c:catAx>
        <c:axId val="58409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584094896"/>
        <c:crosses val="autoZero"/>
        <c:auto val="1"/>
        <c:lblAlgn val="ctr"/>
        <c:lblOffset val="100"/>
        <c:noMultiLvlLbl val="0"/>
      </c:catAx>
      <c:valAx>
        <c:axId val="58409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900" b="0" i="0" u="none" strike="noStrike" kern="1200" cap="all" baseline="0">
                    <a:solidFill>
                      <a:sysClr val="windowText" lastClr="000000"/>
                    </a:solidFill>
                    <a:latin typeface="+mn-lt"/>
                    <a:ea typeface="+mn-ea"/>
                    <a:cs typeface="+mn-cs"/>
                  </a:defRPr>
                </a:pPr>
                <a:r>
                  <a:rPr lang="en-US" altLang="zh-CN">
                    <a:solidFill>
                      <a:sysClr val="windowText" lastClr="000000"/>
                    </a:solidFill>
                  </a:rPr>
                  <a:t>10</a:t>
                </a:r>
                <a:r>
                  <a:rPr lang="en-US" altLang="zh-CN" baseline="30000">
                    <a:solidFill>
                      <a:sysClr val="windowText" lastClr="000000"/>
                    </a:solidFill>
                  </a:rPr>
                  <a:t>9</a:t>
                </a:r>
                <a:r>
                  <a:rPr lang="en-US" altLang="zh-CN">
                    <a:solidFill>
                      <a:sysClr val="windowText" lastClr="000000"/>
                    </a:solidFill>
                  </a:rPr>
                  <a:t> $</a:t>
                </a:r>
                <a:endParaRPr lang="zh-CN" altLang="en-US">
                  <a:solidFill>
                    <a:sysClr val="windowText" lastClr="000000"/>
                  </a:solidFill>
                </a:endParaRPr>
              </a:p>
            </c:rich>
          </c:tx>
          <c:layout>
            <c:manualLayout>
              <c:xMode val="edge"/>
              <c:yMode val="edge"/>
              <c:x val="0.00230197320952411"/>
              <c:y val="0.62711520982056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584094336"/>
        <c:crosses val="autoZero"/>
        <c:crossBetween val="between"/>
      </c:valAx>
      <c:catAx>
        <c:axId val="584096016"/>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584095456"/>
        <c:crosses val="autoZero"/>
        <c:auto val="1"/>
        <c:lblAlgn val="ctr"/>
        <c:lblOffset val="100"/>
        <c:noMultiLvlLbl val="0"/>
      </c:catAx>
      <c:valAx>
        <c:axId val="584095456"/>
        <c:scaling>
          <c:orientation val="minMax"/>
        </c:scaling>
        <c:delete val="0"/>
        <c:axPos val="r"/>
        <c:title>
          <c:tx>
            <c:rich>
              <a:bodyPr rot="0" spcFirstLastPara="1" vertOverflow="ellipsis" vert="horz" wrap="square" anchor="ctr" anchorCtr="1"/>
              <a:lstStyle/>
              <a:p>
                <a:pPr>
                  <a:defRPr lang="zh-CN" sz="900" b="0" i="0" u="none" strike="noStrike" kern="1200" cap="all" baseline="0">
                    <a:solidFill>
                      <a:sysClr val="windowText" lastClr="000000"/>
                    </a:solidFill>
                    <a:latin typeface="+mn-lt"/>
                    <a:ea typeface="+mn-ea"/>
                    <a:cs typeface="+mn-cs"/>
                  </a:defRPr>
                </a:pPr>
                <a:r>
                  <a:rPr lang="en-US" altLang="zh-CN">
                    <a:solidFill>
                      <a:sysClr val="windowText" lastClr="000000"/>
                    </a:solidFill>
                  </a:rPr>
                  <a:t>100%</a:t>
                </a:r>
                <a:endParaRPr lang="zh-CN" altLang="en-US">
                  <a:solidFill>
                    <a:sysClr val="windowText" lastClr="000000"/>
                  </a:solidFill>
                </a:endParaRPr>
              </a:p>
            </c:rich>
          </c:tx>
          <c:layout>
            <c:manualLayout>
              <c:xMode val="edge"/>
              <c:yMode val="edge"/>
              <c:x val="0.872222291934624"/>
              <c:y val="0.622217592450749"/>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crossAx val="584096016"/>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391DE-C849-4930-BFC0-6CB4122B315E}">
  <ds:schemaRefs/>
</ds:datastoreItem>
</file>

<file path=docProps/app.xml><?xml version="1.0" encoding="utf-8"?>
<Properties xmlns="http://schemas.openxmlformats.org/officeDocument/2006/extended-properties" xmlns:vt="http://schemas.openxmlformats.org/officeDocument/2006/docPropsVTypes">
  <Template>Normal</Template>
  <Pages>14</Pages>
  <Words>7006</Words>
  <Characters>39940</Characters>
  <Lines>332</Lines>
  <Paragraphs>93</Paragraphs>
  <ScaleCrop>false</ScaleCrop>
  <LinksUpToDate>false</LinksUpToDate>
  <CharactersWithSpaces>46853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2018-02-02T16:23:00Z</dcterms:created>
  <dc:creator>zcy</dc:creator>
  <cp:lastModifiedBy>01</cp:lastModifiedBy>
  <cp:lastPrinted>2018-02-02T16:28:00Z</cp:lastPrinted>
  <dcterms:modified xsi:type="dcterms:W3CDTF">2018-04-01T10:43:22Z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